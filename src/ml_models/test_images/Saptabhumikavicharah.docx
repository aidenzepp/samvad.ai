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926" w:rsidRPr="00394265" w:rsidRDefault="003F2926"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3F2926" w:rsidRPr="00394265" w:rsidRDefault="00420DC1" w:rsidP="00B4086F">
      <w:pPr>
        <w:spacing w:line="240" w:lineRule="auto"/>
        <w:jc w:val="both"/>
        <w:rPr>
          <w:rFonts w:ascii="Times New Roman" w:eastAsia="Times New Roman" w:hAnsi="Times New Roman" w:cs="Times New Roman"/>
          <w:b/>
          <w:bCs/>
          <w:color w:val="000000" w:themeColor="text1"/>
          <w:sz w:val="48"/>
          <w:szCs w:val="48"/>
          <w:lang w:eastAsia="en-IN" w:bidi="sa-IN"/>
        </w:rPr>
      </w:pPr>
      <w:r w:rsidRPr="00394265">
        <w:rPr>
          <w:rFonts w:ascii="Times New Roman" w:eastAsia="Times New Roman" w:hAnsi="Times New Roman" w:cs="Times New Roman"/>
          <w:b/>
          <w:bCs/>
          <w:color w:val="000000" w:themeColor="text1"/>
          <w:sz w:val="48"/>
          <w:szCs w:val="48"/>
          <w:lang w:eastAsia="en-IN" w:bidi="sa-IN"/>
        </w:rPr>
        <w:t xml:space="preserve">                       </w:t>
      </w:r>
      <w:proofErr w:type="spellStart"/>
      <w:r w:rsidR="003F2926" w:rsidRPr="00394265">
        <w:rPr>
          <w:rFonts w:ascii="Times New Roman" w:eastAsia="Times New Roman" w:hAnsi="Times New Roman" w:cs="Times New Roman"/>
          <w:b/>
          <w:bCs/>
          <w:color w:val="000000" w:themeColor="text1"/>
          <w:sz w:val="48"/>
          <w:szCs w:val="48"/>
          <w:lang w:eastAsia="en-IN" w:bidi="sa-IN"/>
        </w:rPr>
        <w:t>Saptabhūmi</w:t>
      </w:r>
      <w:r w:rsidRPr="00394265">
        <w:rPr>
          <w:rFonts w:ascii="Times New Roman" w:eastAsia="Times New Roman" w:hAnsi="Times New Roman" w:cs="Times New Roman"/>
          <w:b/>
          <w:bCs/>
          <w:color w:val="000000" w:themeColor="text1"/>
          <w:sz w:val="48"/>
          <w:szCs w:val="48"/>
          <w:lang w:eastAsia="en-IN" w:bidi="hi-IN"/>
        </w:rPr>
        <w:t>ḥ</w:t>
      </w:r>
      <w:proofErr w:type="spellEnd"/>
    </w:p>
    <w:p w:rsidR="000C5A76" w:rsidRPr="00394265" w:rsidRDefault="003F292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 </w:t>
      </w:r>
      <w:proofErr w:type="spellStart"/>
      <w:r w:rsidR="001C36E8" w:rsidRPr="00394265">
        <w:rPr>
          <w:rFonts w:ascii="Times New Roman" w:eastAsia="Times New Roman" w:hAnsi="Times New Roman" w:cs="Times New Roman"/>
          <w:color w:val="000000" w:themeColor="text1"/>
          <w:sz w:val="28"/>
          <w:szCs w:val="28"/>
          <w:lang w:eastAsia="en-IN" w:bidi="sa-IN"/>
        </w:rPr>
        <w:t>Saptabhūmi</w:t>
      </w:r>
      <w:proofErr w:type="spellEnd"/>
      <w:r w:rsidR="000C5A76" w:rsidRPr="00394265">
        <w:rPr>
          <w:rFonts w:ascii="Times New Roman" w:eastAsia="Times New Roman" w:hAnsi="Times New Roman" w:cs="Times New Roman"/>
          <w:color w:val="000000" w:themeColor="text1"/>
          <w:sz w:val="28"/>
          <w:szCs w:val="28"/>
          <w:lang w:eastAsia="en-IN" w:bidi="sa-IN"/>
        </w:rPr>
        <w:t xml:space="preserve"> Text:</w:t>
      </w:r>
      <w:bookmarkStart w:id="0" w:name="_GoBack"/>
      <w:bookmarkEnd w:id="0"/>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श्रीगणेशाय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नमः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श्रीगुरुचरणकमलेभ्यो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नमः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श्रीसच्चिदानन्दश्रीगुरुमूर्तयेनमः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t>Sandhivigraha</w:t>
      </w:r>
      <w:proofErr w:type="spellEnd"/>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श्रीगणेशाय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नमः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श्रीगुरुचरणकमलेभ्य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नमः</w:t>
      </w:r>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श्रीसच्चिदानन्दश्रीगुरुमूर्तये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नमः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Salutations to Lord </w:t>
      </w:r>
      <w:proofErr w:type="spellStart"/>
      <w:r w:rsidRPr="00394265">
        <w:rPr>
          <w:rFonts w:ascii="Times New Roman" w:eastAsia="Times New Roman" w:hAnsi="Times New Roman" w:cs="Times New Roman"/>
          <w:color w:val="000000" w:themeColor="text1"/>
          <w:sz w:val="28"/>
          <w:szCs w:val="28"/>
          <w:lang w:eastAsia="en-IN" w:bidi="sa-IN"/>
        </w:rPr>
        <w:t>Gaṇeśa</w:t>
      </w:r>
      <w:proofErr w:type="spellEnd"/>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गणेश</w:t>
      </w:r>
      <w:r w:rsidRPr="00394265">
        <w:rPr>
          <w:rFonts w:ascii="Times New Roman" w:eastAsia="Times New Roman" w:hAnsi="Times New Roman" w:cs="Times New Roman"/>
          <w:color w:val="000000" w:themeColor="text1"/>
          <w:sz w:val="28"/>
          <w:szCs w:val="28"/>
          <w:lang w:eastAsia="en-IN" w:bidi="sa-IN"/>
        </w:rPr>
        <w:t>)</w:t>
      </w:r>
      <w:r w:rsidRPr="00394265">
        <w:rPr>
          <w:rFonts w:ascii="Times New Roman" w:eastAsia="Times New Roman" w:hAnsi="Times New Roman" w:cs="Times New Roman"/>
          <w:color w:val="000000" w:themeColor="text1"/>
          <w:sz w:val="28"/>
          <w:szCs w:val="28"/>
          <w:cs/>
          <w:lang w:eastAsia="en-IN" w:bidi="sa-IN"/>
        </w:rPr>
        <w:t>!</w:t>
      </w:r>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Salutations to the lotus-feet of the </w:t>
      </w:r>
      <w:r w:rsidRPr="00394265">
        <w:rPr>
          <w:rFonts w:ascii="Times New Roman" w:eastAsia="Times New Roman" w:hAnsi="Times New Roman" w:cs="Times New Roman"/>
          <w:i/>
          <w:iCs/>
          <w:color w:val="000000" w:themeColor="text1"/>
          <w:sz w:val="28"/>
          <w:szCs w:val="28"/>
          <w:lang w:eastAsia="en-IN" w:bidi="sa-IN"/>
        </w:rPr>
        <w:t>Guru</w:t>
      </w:r>
      <w:r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Salutations to </w:t>
      </w:r>
      <w:r w:rsidRPr="00394265">
        <w:rPr>
          <w:rFonts w:ascii="Times New Roman" w:eastAsia="Times New Roman" w:hAnsi="Times New Roman" w:cs="Times New Roman"/>
          <w:i/>
          <w:iCs/>
          <w:color w:val="000000" w:themeColor="text1"/>
          <w:sz w:val="28"/>
          <w:szCs w:val="28"/>
          <w:lang w:eastAsia="en-IN" w:bidi="sa-IN"/>
        </w:rPr>
        <w:t xml:space="preserve">Guru </w:t>
      </w:r>
      <w:r w:rsidRPr="00394265">
        <w:rPr>
          <w:rFonts w:ascii="Times New Roman" w:eastAsia="Times New Roman" w:hAnsi="Times New Roman" w:cs="Times New Roman"/>
          <w:color w:val="000000" w:themeColor="text1"/>
          <w:sz w:val="28"/>
          <w:szCs w:val="28"/>
          <w:lang w:eastAsia="en-IN" w:bidi="sa-IN"/>
        </w:rPr>
        <w:t>who is existence, consciousness and bliss!</w:t>
      </w:r>
    </w:p>
    <w:p w:rsidR="00813EAD" w:rsidRPr="00394265" w:rsidRDefault="00813EAD"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Saptabhūmi</w:t>
      </w:r>
      <w:r w:rsidR="000C5A76" w:rsidRPr="00394265">
        <w:rPr>
          <w:rFonts w:ascii="Times New Roman" w:eastAsia="Times New Roman" w:hAnsi="Times New Roman" w:cs="Times New Roman"/>
          <w:color w:val="000000" w:themeColor="text1"/>
          <w:sz w:val="28"/>
          <w:szCs w:val="28"/>
          <w:lang w:eastAsia="en-IN" w:bidi="sa-IN"/>
        </w:rPr>
        <w:t xml:space="preserve"> Text: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त्वं</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पदार्थविवेकाय</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सन्यासः</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सर्व</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कर्मणां</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श्रुत्येहविहितोयस्मात्तस्मात्तत्त्यागीपतितो</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भवेत्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r w:rsidRPr="00394265">
        <w:rPr>
          <w:rFonts w:ascii="Nirmala UI" w:eastAsia="Times New Roman" w:hAnsi="Nirmala UI" w:cs="Nirmala UI" w:hint="cs"/>
          <w:color w:val="000000" w:themeColor="text1"/>
          <w:sz w:val="28"/>
          <w:szCs w:val="28"/>
          <w:cs/>
          <w:lang w:eastAsia="en-IN" w:bidi="sa-IN"/>
        </w:rPr>
        <w:t>१</w:t>
      </w:r>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t>Sandhivigraha</w:t>
      </w:r>
      <w:proofErr w:type="spellEnd"/>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त्वम्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पदार्थविवेकाय</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सन्यासः</w:t>
      </w:r>
      <w:r w:rsidRPr="00394265">
        <w:rPr>
          <w:rFonts w:ascii="Times New Roman" w:eastAsia="Times New Roman" w:hAnsi="Times New Roman" w:cs="Times New Roman"/>
          <w:color w:val="000000" w:themeColor="text1"/>
          <w:sz w:val="28"/>
          <w:szCs w:val="28"/>
          <w:cs/>
          <w:lang w:eastAsia="en-IN" w:bidi="sa-IN"/>
        </w:rPr>
        <w:t xml:space="preserve"> </w:t>
      </w:r>
      <w:r w:rsidR="00813EAD" w:rsidRPr="00394265">
        <w:rPr>
          <w:rFonts w:ascii="Nirmala UI" w:eastAsia="Times New Roman" w:hAnsi="Nirmala UI" w:cs="Nirmala UI" w:hint="cs"/>
          <w:color w:val="000000" w:themeColor="text1"/>
          <w:sz w:val="28"/>
          <w:szCs w:val="28"/>
          <w:cs/>
          <w:lang w:eastAsia="en-IN" w:bidi="sa-IN"/>
        </w:rPr>
        <w:t>सर्व</w:t>
      </w:r>
      <w:r w:rsidR="00813EAD" w:rsidRPr="00394265">
        <w:rPr>
          <w:rFonts w:ascii="Times New Roman" w:eastAsia="Times New Roman" w:hAnsi="Times New Roman" w:cs="Times New Roman"/>
          <w:color w:val="000000" w:themeColor="text1"/>
          <w:sz w:val="28"/>
          <w:szCs w:val="28"/>
          <w:lang w:eastAsia="en-IN" w:bidi="sa-IN"/>
        </w:rPr>
        <w:t xml:space="preserve"> </w:t>
      </w:r>
      <w:r w:rsidR="00813EAD" w:rsidRPr="00394265">
        <w:rPr>
          <w:rFonts w:ascii="Nirmala UI" w:eastAsia="Times New Roman" w:hAnsi="Nirmala UI" w:cs="Nirmala UI" w:hint="cs"/>
          <w:color w:val="000000" w:themeColor="text1"/>
          <w:sz w:val="28"/>
          <w:szCs w:val="28"/>
          <w:cs/>
          <w:lang w:eastAsia="en-IN" w:bidi="sa-IN"/>
        </w:rPr>
        <w:t>कर्मणां</w:t>
      </w:r>
      <w:r w:rsidR="00813EAD"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श्रुत्या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इह</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विहित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यस्मात्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तस्मात्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त्यागी</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पतितः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भवेत्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Notes:</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A -The word </w:t>
      </w:r>
      <w:r w:rsidRPr="00394265">
        <w:rPr>
          <w:rFonts w:ascii="Nirmala UI" w:eastAsia="Times New Roman" w:hAnsi="Nirmala UI" w:cs="Nirmala UI" w:hint="cs"/>
          <w:color w:val="000000" w:themeColor="text1"/>
          <w:sz w:val="28"/>
          <w:szCs w:val="28"/>
          <w:cs/>
          <w:lang w:eastAsia="en-IN" w:bidi="sa-IN"/>
        </w:rPr>
        <w:t>सन्यासः</w:t>
      </w:r>
      <w:r w:rsidRPr="00394265">
        <w:rPr>
          <w:rFonts w:ascii="Times New Roman" w:eastAsia="Times New Roman" w:hAnsi="Times New Roman" w:cs="Times New Roman"/>
          <w:color w:val="000000" w:themeColor="text1"/>
          <w:sz w:val="28"/>
          <w:szCs w:val="28"/>
          <w:lang w:eastAsia="en-IN" w:bidi="sa-IN"/>
        </w:rPr>
        <w:t xml:space="preserve"> should be </w:t>
      </w:r>
      <w:r w:rsidRPr="00394265">
        <w:rPr>
          <w:rFonts w:ascii="Nirmala UI" w:eastAsia="Times New Roman" w:hAnsi="Nirmala UI" w:cs="Nirmala UI" w:hint="cs"/>
          <w:color w:val="000000" w:themeColor="text1"/>
          <w:sz w:val="28"/>
          <w:szCs w:val="28"/>
          <w:cs/>
          <w:lang w:eastAsia="en-IN" w:bidi="sa-IN"/>
        </w:rPr>
        <w:t>संन्यासः</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B – The word </w:t>
      </w:r>
      <w:r w:rsidRPr="00394265">
        <w:rPr>
          <w:rFonts w:ascii="Nirmala UI" w:eastAsia="Times New Roman" w:hAnsi="Nirmala UI" w:cs="Nirmala UI" w:hint="cs"/>
          <w:color w:val="000000" w:themeColor="text1"/>
          <w:sz w:val="28"/>
          <w:szCs w:val="28"/>
          <w:cs/>
          <w:lang w:eastAsia="en-IN" w:bidi="sa-IN"/>
        </w:rPr>
        <w:t>सर्व</w:t>
      </w:r>
      <w:r w:rsidRPr="00394265">
        <w:rPr>
          <w:rFonts w:ascii="Times New Roman" w:eastAsia="Times New Roman" w:hAnsi="Times New Roman" w:cs="Times New Roman"/>
          <w:color w:val="000000" w:themeColor="text1"/>
          <w:sz w:val="28"/>
          <w:szCs w:val="28"/>
          <w:cs/>
          <w:lang w:eastAsia="en-IN" w:bidi="sa-IN"/>
        </w:rPr>
        <w:t xml:space="preserve"> </w:t>
      </w:r>
      <w:r w:rsidR="00813EAD" w:rsidRPr="00394265">
        <w:rPr>
          <w:rFonts w:ascii="Nirmala UI" w:eastAsia="Times New Roman" w:hAnsi="Nirmala UI" w:cs="Nirmala UI" w:hint="cs"/>
          <w:color w:val="000000" w:themeColor="text1"/>
          <w:sz w:val="28"/>
          <w:szCs w:val="28"/>
          <w:cs/>
          <w:lang w:eastAsia="en-IN" w:bidi="sa-IN"/>
        </w:rPr>
        <w:t>कर्मणां</w:t>
      </w:r>
      <w:r w:rsidR="00813EAD"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should be </w:t>
      </w:r>
      <w:r w:rsidRPr="00394265">
        <w:rPr>
          <w:rFonts w:ascii="Nirmala UI" w:eastAsia="Times New Roman" w:hAnsi="Nirmala UI" w:cs="Nirmala UI" w:hint="cs"/>
          <w:color w:val="000000" w:themeColor="text1"/>
          <w:sz w:val="28"/>
          <w:szCs w:val="28"/>
          <w:cs/>
          <w:lang w:eastAsia="en-IN" w:bidi="sa-IN"/>
        </w:rPr>
        <w:t>सर्वकर्मणाम्</w:t>
      </w:r>
      <w:r w:rsidRPr="00394265">
        <w:rPr>
          <w:rFonts w:ascii="Times New Roman" w:eastAsia="Times New Roman" w:hAnsi="Times New Roman" w:cs="Times New Roman"/>
          <w:color w:val="000000" w:themeColor="text1"/>
          <w:sz w:val="28"/>
          <w:szCs w:val="28"/>
          <w:cs/>
          <w:lang w:eastAsia="en-IN" w:bidi="sa-IN"/>
        </w:rPr>
        <w:t>.</w:t>
      </w:r>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Translation:</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For understanding the right meaning of the word ‘</w:t>
      </w:r>
      <w:proofErr w:type="spellStart"/>
      <w:r w:rsidRPr="00394265">
        <w:rPr>
          <w:rFonts w:ascii="Times New Roman" w:eastAsia="Times New Roman" w:hAnsi="Times New Roman" w:cs="Times New Roman"/>
          <w:i/>
          <w:iCs/>
          <w:color w:val="000000" w:themeColor="text1"/>
          <w:sz w:val="28"/>
          <w:szCs w:val="28"/>
          <w:lang w:eastAsia="en-IN" w:bidi="sa-IN"/>
        </w:rPr>
        <w:t>tvam</w:t>
      </w:r>
      <w:proofErr w:type="spellEnd"/>
      <w:r w:rsidRPr="00394265">
        <w:rPr>
          <w:rFonts w:ascii="Times New Roman" w:eastAsia="Times New Roman" w:hAnsi="Times New Roman" w:cs="Times New Roman"/>
          <w:color w:val="000000" w:themeColor="text1"/>
          <w:sz w:val="28"/>
          <w:szCs w:val="28"/>
          <w:lang w:eastAsia="en-IN" w:bidi="sa-IN"/>
        </w:rPr>
        <w:t xml:space="preserve">’-‘you’, the renunciation of all actions has been prescribed by the </w:t>
      </w:r>
      <w:r w:rsidR="003C0996" w:rsidRPr="00394265">
        <w:rPr>
          <w:rFonts w:ascii="Times New Roman" w:eastAsia="Times New Roman" w:hAnsi="Times New Roman" w:cs="Times New Roman"/>
          <w:color w:val="000000" w:themeColor="text1"/>
          <w:sz w:val="28"/>
          <w:szCs w:val="28"/>
          <w:lang w:eastAsia="en-IN" w:bidi="sa-IN"/>
        </w:rPr>
        <w:t>Ś</w:t>
      </w:r>
      <w:r w:rsidRPr="00394265">
        <w:rPr>
          <w:rFonts w:ascii="Times New Roman" w:eastAsia="Times New Roman" w:hAnsi="Times New Roman" w:cs="Times New Roman"/>
          <w:color w:val="000000" w:themeColor="text1"/>
          <w:sz w:val="28"/>
          <w:szCs w:val="28"/>
          <w:lang w:eastAsia="en-IN" w:bidi="sa-IN"/>
        </w:rPr>
        <w:t>ruti</w:t>
      </w:r>
      <w:r w:rsidR="00813EAD" w:rsidRPr="00394265">
        <w:rPr>
          <w:rFonts w:ascii="Times New Roman" w:eastAsia="Times New Roman" w:hAnsi="Times New Roman" w:cs="Times New Roman"/>
          <w:color w:val="000000" w:themeColor="text1"/>
          <w:sz w:val="28"/>
          <w:szCs w:val="28"/>
          <w:lang w:eastAsia="en-IN" w:bidi="sa-IN"/>
        </w:rPr>
        <w:t xml:space="preserve"> (</w:t>
      </w:r>
      <w:r w:rsidR="00813EAD" w:rsidRPr="00394265">
        <w:rPr>
          <w:rFonts w:ascii="Nirmala UI" w:eastAsia="Times New Roman" w:hAnsi="Nirmala UI" w:cs="Nirmala UI" w:hint="cs"/>
          <w:color w:val="000000" w:themeColor="text1"/>
          <w:sz w:val="28"/>
          <w:szCs w:val="28"/>
          <w:cs/>
          <w:lang w:eastAsia="en-IN" w:bidi="sa-IN"/>
        </w:rPr>
        <w:t>श्रुति</w:t>
      </w:r>
      <w:r w:rsidR="00813EAD" w:rsidRPr="00394265">
        <w:rPr>
          <w:rFonts w:ascii="Times New Roman" w:eastAsia="Times New Roman" w:hAnsi="Times New Roman" w:cs="Times New Roman"/>
          <w:color w:val="000000" w:themeColor="text1"/>
          <w:sz w:val="28"/>
          <w:szCs w:val="28"/>
          <w:cs/>
          <w:lang w:eastAsia="en-IN" w:bidi="sa-IN"/>
        </w:rPr>
        <w:t>)</w:t>
      </w:r>
      <w:r w:rsidRPr="00394265">
        <w:rPr>
          <w:rFonts w:ascii="Times New Roman" w:eastAsia="Times New Roman" w:hAnsi="Times New Roman" w:cs="Times New Roman"/>
          <w:color w:val="000000" w:themeColor="text1"/>
          <w:sz w:val="28"/>
          <w:szCs w:val="28"/>
          <w:lang w:eastAsia="en-IN" w:bidi="sa-IN"/>
        </w:rPr>
        <w:t>. That’s why one who has fallen in this transmigration should be a renouncer.</w:t>
      </w:r>
    </w:p>
    <w:p w:rsidR="000C5A76" w:rsidRPr="00394265" w:rsidRDefault="000C5A76"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p>
    <w:p w:rsidR="00813EAD" w:rsidRPr="00394265" w:rsidRDefault="00813EAD"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lastRenderedPageBreak/>
        <w:t>Explanatory Notes:</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Here the word </w:t>
      </w:r>
      <w:r w:rsidR="0071181B" w:rsidRPr="00394265">
        <w:rPr>
          <w:rFonts w:ascii="Times New Roman" w:eastAsia="Times New Roman" w:hAnsi="Times New Roman" w:cs="Times New Roman"/>
          <w:color w:val="000000" w:themeColor="text1"/>
          <w:sz w:val="28"/>
          <w:szCs w:val="28"/>
          <w:lang w:eastAsia="en-IN" w:bidi="sa-IN"/>
        </w:rPr>
        <w:t>‘</w:t>
      </w:r>
      <w:proofErr w:type="spellStart"/>
      <w:r w:rsidR="00813EAD" w:rsidRPr="00394265">
        <w:rPr>
          <w:rFonts w:ascii="Times New Roman" w:eastAsia="Times New Roman" w:hAnsi="Times New Roman" w:cs="Times New Roman"/>
          <w:i/>
          <w:iCs/>
          <w:color w:val="000000" w:themeColor="text1"/>
          <w:sz w:val="28"/>
          <w:szCs w:val="28"/>
          <w:lang w:eastAsia="en-IN" w:bidi="sa-IN"/>
        </w:rPr>
        <w:t>tvam</w:t>
      </w:r>
      <w:proofErr w:type="spellEnd"/>
      <w:r w:rsidR="0071181B" w:rsidRPr="00394265">
        <w:rPr>
          <w:rFonts w:ascii="Times New Roman" w:eastAsia="Times New Roman" w:hAnsi="Times New Roman" w:cs="Times New Roman"/>
          <w:i/>
          <w:iCs/>
          <w:color w:val="000000" w:themeColor="text1"/>
          <w:sz w:val="28"/>
          <w:szCs w:val="28"/>
          <w:lang w:eastAsia="en-IN" w:bidi="sa-IN"/>
        </w:rPr>
        <w:t>’</w:t>
      </w:r>
      <w:r w:rsidR="00813EAD" w:rsidRPr="00394265">
        <w:rPr>
          <w:rFonts w:ascii="Times New Roman" w:eastAsia="Times New Roman" w:hAnsi="Times New Roman" w:cs="Times New Roman"/>
          <w:i/>
          <w:iCs/>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which means </w:t>
      </w:r>
      <w:r w:rsidR="00813EAD" w:rsidRPr="00394265">
        <w:rPr>
          <w:rFonts w:ascii="Times New Roman" w:eastAsia="Times New Roman" w:hAnsi="Times New Roman" w:cs="Times New Roman"/>
          <w:color w:val="000000" w:themeColor="text1"/>
          <w:sz w:val="28"/>
          <w:szCs w:val="28"/>
          <w:lang w:eastAsia="en-IN" w:bidi="sa-IN"/>
        </w:rPr>
        <w:t xml:space="preserve">‘you’ and </w:t>
      </w:r>
      <w:proofErr w:type="spellStart"/>
      <w:r w:rsidR="00813EAD" w:rsidRPr="00394265">
        <w:rPr>
          <w:rFonts w:ascii="Times New Roman" w:eastAsia="Times New Roman" w:hAnsi="Times New Roman" w:cs="Times New Roman"/>
          <w:color w:val="000000" w:themeColor="text1"/>
          <w:sz w:val="28"/>
          <w:szCs w:val="28"/>
          <w:lang w:eastAsia="en-IN" w:bidi="sa-IN"/>
        </w:rPr>
        <w:t>Viveka</w:t>
      </w:r>
      <w:proofErr w:type="spellEnd"/>
      <w:r w:rsidR="00813EAD" w:rsidRPr="00394265">
        <w:rPr>
          <w:rFonts w:ascii="Times New Roman" w:eastAsia="Times New Roman" w:hAnsi="Times New Roman" w:cs="Times New Roman"/>
          <w:color w:val="000000" w:themeColor="text1"/>
          <w:sz w:val="28"/>
          <w:szCs w:val="28"/>
          <w:lang w:eastAsia="en-IN" w:bidi="sa-IN"/>
        </w:rPr>
        <w:t xml:space="preserve"> </w:t>
      </w:r>
      <w:r w:rsidR="00813EAD" w:rsidRPr="00394265">
        <w:rPr>
          <w:rFonts w:ascii="Times New Roman" w:eastAsia="Times New Roman" w:hAnsi="Times New Roman" w:cs="Times New Roman"/>
          <w:color w:val="000000" w:themeColor="text1"/>
          <w:sz w:val="28"/>
          <w:szCs w:val="28"/>
          <w:cs/>
          <w:lang w:eastAsia="en-IN" w:bidi="sa-IN"/>
        </w:rPr>
        <w:t>(</w:t>
      </w:r>
      <w:r w:rsidR="00813EAD" w:rsidRPr="00394265">
        <w:rPr>
          <w:rFonts w:ascii="Nirmala UI" w:eastAsia="Times New Roman" w:hAnsi="Nirmala UI" w:cs="Nirmala UI" w:hint="cs"/>
          <w:color w:val="000000" w:themeColor="text1"/>
          <w:sz w:val="28"/>
          <w:szCs w:val="28"/>
          <w:cs/>
          <w:lang w:eastAsia="en-IN" w:bidi="sa-IN"/>
        </w:rPr>
        <w:t>विवेक</w:t>
      </w:r>
      <w:r w:rsidR="00813EAD" w:rsidRPr="00394265">
        <w:rPr>
          <w:rFonts w:ascii="Times New Roman" w:eastAsia="Times New Roman" w:hAnsi="Times New Roman" w:cs="Times New Roman"/>
          <w:color w:val="000000" w:themeColor="text1"/>
          <w:sz w:val="28"/>
          <w:szCs w:val="28"/>
          <w:cs/>
          <w:lang w:eastAsia="en-IN" w:bidi="sa-IN"/>
        </w:rPr>
        <w:t xml:space="preserve">) </w:t>
      </w:r>
      <w:r w:rsidR="00813EAD" w:rsidRPr="00394265">
        <w:rPr>
          <w:rFonts w:ascii="Times New Roman" w:eastAsia="Times New Roman" w:hAnsi="Times New Roman" w:cs="Times New Roman"/>
          <w:color w:val="000000" w:themeColor="text1"/>
          <w:sz w:val="28"/>
          <w:szCs w:val="28"/>
          <w:lang w:eastAsia="en-IN" w:bidi="sa-IN"/>
        </w:rPr>
        <w:t xml:space="preserve">which means </w:t>
      </w:r>
      <w:r w:rsidRPr="00394265">
        <w:rPr>
          <w:rFonts w:ascii="Times New Roman" w:eastAsia="Times New Roman" w:hAnsi="Times New Roman" w:cs="Times New Roman"/>
          <w:color w:val="000000" w:themeColor="text1"/>
          <w:sz w:val="28"/>
          <w:szCs w:val="28"/>
          <w:lang w:eastAsia="en-IN" w:bidi="sa-IN"/>
        </w:rPr>
        <w:t>discriminat</w:t>
      </w:r>
      <w:r w:rsidR="00813EAD" w:rsidRPr="00394265">
        <w:rPr>
          <w:rFonts w:ascii="Times New Roman" w:eastAsia="Times New Roman" w:hAnsi="Times New Roman" w:cs="Times New Roman"/>
          <w:color w:val="000000" w:themeColor="text1"/>
          <w:sz w:val="28"/>
          <w:szCs w:val="28"/>
          <w:lang w:eastAsia="en-IN" w:bidi="sa-IN"/>
        </w:rPr>
        <w:t>ion</w:t>
      </w:r>
      <w:r w:rsidRPr="00394265">
        <w:rPr>
          <w:rFonts w:ascii="Times New Roman" w:eastAsia="Times New Roman" w:hAnsi="Times New Roman" w:cs="Times New Roman"/>
          <w:color w:val="000000" w:themeColor="text1"/>
          <w:sz w:val="28"/>
          <w:szCs w:val="28"/>
          <w:lang w:eastAsia="en-IN" w:bidi="sa-IN"/>
        </w:rPr>
        <w:t xml:space="preserve"> refer to the </w:t>
      </w:r>
      <w:proofErr w:type="spellStart"/>
      <w:r w:rsidRPr="00394265">
        <w:rPr>
          <w:rFonts w:ascii="Times New Roman" w:eastAsia="Times New Roman" w:hAnsi="Times New Roman" w:cs="Times New Roman"/>
          <w:i/>
          <w:iCs/>
          <w:color w:val="000000" w:themeColor="text1"/>
          <w:sz w:val="28"/>
          <w:szCs w:val="28"/>
          <w:lang w:eastAsia="en-IN" w:bidi="sa-IN"/>
        </w:rPr>
        <w:t>Upani</w:t>
      </w:r>
      <w:r w:rsidR="00813EAD" w:rsidRPr="00394265">
        <w:rPr>
          <w:rFonts w:ascii="Times New Roman" w:eastAsia="Times New Roman" w:hAnsi="Times New Roman" w:cs="Times New Roman"/>
          <w:i/>
          <w:iCs/>
          <w:color w:val="000000" w:themeColor="text1"/>
          <w:sz w:val="28"/>
          <w:szCs w:val="28"/>
          <w:lang w:eastAsia="en-IN" w:bidi="sa-IN"/>
        </w:rPr>
        <w:t>ṣ</w:t>
      </w:r>
      <w:r w:rsidRPr="00394265">
        <w:rPr>
          <w:rFonts w:ascii="Times New Roman" w:eastAsia="Times New Roman" w:hAnsi="Times New Roman" w:cs="Times New Roman"/>
          <w:i/>
          <w:iCs/>
          <w:color w:val="000000" w:themeColor="text1"/>
          <w:sz w:val="28"/>
          <w:szCs w:val="28"/>
          <w:lang w:eastAsia="en-IN" w:bidi="sa-IN"/>
        </w:rPr>
        <w:t>adic</w:t>
      </w:r>
      <w:proofErr w:type="spellEnd"/>
      <w:r w:rsidRPr="00394265">
        <w:rPr>
          <w:rFonts w:ascii="Times New Roman" w:eastAsia="Times New Roman" w:hAnsi="Times New Roman" w:cs="Times New Roman"/>
          <w:color w:val="000000" w:themeColor="text1"/>
          <w:sz w:val="28"/>
          <w:szCs w:val="28"/>
          <w:lang w:eastAsia="en-IN" w:bidi="sa-IN"/>
        </w:rPr>
        <w:t xml:space="preserve"> </w:t>
      </w:r>
      <w:proofErr w:type="spellStart"/>
      <w:r w:rsidRPr="00394265">
        <w:rPr>
          <w:rFonts w:ascii="Times New Roman" w:eastAsia="Times New Roman" w:hAnsi="Times New Roman" w:cs="Times New Roman"/>
          <w:i/>
          <w:iCs/>
          <w:color w:val="000000" w:themeColor="text1"/>
          <w:sz w:val="28"/>
          <w:szCs w:val="28"/>
          <w:lang w:eastAsia="en-IN" w:bidi="sa-IN"/>
        </w:rPr>
        <w:t>mahāvākya</w:t>
      </w:r>
      <w:proofErr w:type="spellEnd"/>
      <w:r w:rsidRPr="00394265">
        <w:rPr>
          <w:rFonts w:ascii="Times New Roman" w:eastAsia="Times New Roman" w:hAnsi="Times New Roman" w:cs="Times New Roman"/>
          <w:i/>
          <w:iCs/>
          <w:color w:val="000000" w:themeColor="text1"/>
          <w:sz w:val="28"/>
          <w:szCs w:val="28"/>
          <w:lang w:eastAsia="en-IN" w:bidi="sa-IN"/>
        </w:rPr>
        <w:t xml:space="preserve"> </w:t>
      </w:r>
      <w:r w:rsidR="00813EAD" w:rsidRPr="00394265">
        <w:rPr>
          <w:rFonts w:ascii="Times New Roman" w:eastAsia="Times New Roman" w:hAnsi="Times New Roman" w:cs="Times New Roman"/>
          <w:color w:val="000000" w:themeColor="text1"/>
          <w:sz w:val="28"/>
          <w:szCs w:val="28"/>
          <w:lang w:eastAsia="en-IN" w:bidi="sa-IN"/>
        </w:rPr>
        <w:t>(</w:t>
      </w:r>
      <w:r w:rsidRPr="00394265">
        <w:rPr>
          <w:rFonts w:ascii="Nirmala UI" w:eastAsia="Times New Roman" w:hAnsi="Nirmala UI" w:cs="Nirmala UI" w:hint="cs"/>
          <w:color w:val="000000" w:themeColor="text1"/>
          <w:sz w:val="28"/>
          <w:szCs w:val="28"/>
          <w:cs/>
          <w:lang w:eastAsia="en-IN" w:bidi="sa-IN"/>
        </w:rPr>
        <w:t>महावाक्य</w:t>
      </w:r>
      <w:r w:rsidR="00813EAD" w:rsidRPr="00394265">
        <w:rPr>
          <w:rFonts w:ascii="Times New Roman" w:eastAsia="Times New Roman" w:hAnsi="Times New Roman" w:cs="Times New Roman"/>
          <w:color w:val="000000" w:themeColor="text1"/>
          <w:sz w:val="28"/>
          <w:szCs w:val="28"/>
          <w:cs/>
          <w:lang w:eastAsia="en-IN" w:bidi="sa-IN"/>
        </w:rPr>
        <w:t>)</w:t>
      </w:r>
      <w:r w:rsidR="00813EAD"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 In the </w:t>
      </w:r>
      <w:proofErr w:type="spellStart"/>
      <w:r w:rsidRPr="00394265">
        <w:rPr>
          <w:rFonts w:ascii="Times New Roman" w:eastAsia="Times New Roman" w:hAnsi="Times New Roman" w:cs="Times New Roman"/>
          <w:color w:val="000000" w:themeColor="text1"/>
          <w:sz w:val="28"/>
          <w:szCs w:val="28"/>
          <w:lang w:eastAsia="en-IN" w:bidi="sa-IN"/>
        </w:rPr>
        <w:t>Upaniṣadic</w:t>
      </w:r>
      <w:proofErr w:type="spellEnd"/>
      <w:r w:rsidRPr="00394265">
        <w:rPr>
          <w:rFonts w:ascii="Times New Roman" w:eastAsia="Times New Roman" w:hAnsi="Times New Roman" w:cs="Times New Roman"/>
          <w:color w:val="000000" w:themeColor="text1"/>
          <w:sz w:val="28"/>
          <w:szCs w:val="28"/>
          <w:lang w:eastAsia="en-IN" w:bidi="sa-IN"/>
        </w:rPr>
        <w:t xml:space="preserve"> literature there are four great Vedic dictums which are known as</w:t>
      </w:r>
      <w:r w:rsidR="005617FD" w:rsidRPr="00394265">
        <w:rPr>
          <w:rFonts w:ascii="Times New Roman" w:eastAsia="Times New Roman" w:hAnsi="Times New Roman" w:cs="Times New Roman"/>
          <w:color w:val="000000" w:themeColor="text1"/>
          <w:sz w:val="28"/>
          <w:szCs w:val="28"/>
          <w:lang w:eastAsia="en-IN" w:bidi="sa-IN"/>
        </w:rPr>
        <w:t> </w:t>
      </w:r>
      <w:proofErr w:type="spellStart"/>
      <w:r w:rsidR="005617FD" w:rsidRPr="00394265">
        <w:rPr>
          <w:rFonts w:ascii="Times New Roman" w:eastAsia="Times New Roman" w:hAnsi="Times New Roman" w:cs="Times New Roman"/>
          <w:i/>
          <w:iCs/>
          <w:color w:val="000000" w:themeColor="text1"/>
          <w:sz w:val="28"/>
          <w:szCs w:val="28"/>
          <w:lang w:eastAsia="en-IN" w:bidi="sa-IN"/>
        </w:rPr>
        <w:t>Mahāvākya</w:t>
      </w:r>
      <w:proofErr w:type="spellEnd"/>
      <w:r w:rsidR="00813EAD" w:rsidRPr="00394265">
        <w:rPr>
          <w:rFonts w:ascii="Times New Roman" w:eastAsia="Times New Roman" w:hAnsi="Times New Roman" w:cs="Times New Roman"/>
          <w:i/>
          <w:iCs/>
          <w:color w:val="000000" w:themeColor="text1"/>
          <w:sz w:val="28"/>
          <w:szCs w:val="28"/>
          <w:lang w:eastAsia="en-IN" w:bidi="sa-IN"/>
        </w:rPr>
        <w:t>-</w:t>
      </w:r>
      <w:r w:rsidR="005617FD" w:rsidRPr="00394265">
        <w:rPr>
          <w:rFonts w:ascii="Times New Roman" w:eastAsia="Times New Roman" w:hAnsi="Times New Roman" w:cs="Times New Roman"/>
          <w:color w:val="000000" w:themeColor="text1"/>
          <w:sz w:val="28"/>
          <w:szCs w:val="28"/>
          <w:lang w:eastAsia="en-IN" w:bidi="sa-IN"/>
        </w:rPr>
        <w:t>s</w:t>
      </w:r>
      <w:r w:rsidR="005617FD" w:rsidRPr="00394265">
        <w:rPr>
          <w:rFonts w:ascii="Times New Roman" w:eastAsia="Times New Roman" w:hAnsi="Times New Roman" w:cs="Times New Roman"/>
          <w:i/>
          <w:iCs/>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The most significant of them </w:t>
      </w:r>
      <w:r w:rsidR="005617FD" w:rsidRPr="00394265">
        <w:rPr>
          <w:rFonts w:ascii="Times New Roman" w:eastAsia="Times New Roman" w:hAnsi="Times New Roman" w:cs="Times New Roman"/>
          <w:color w:val="000000" w:themeColor="text1"/>
          <w:sz w:val="28"/>
          <w:szCs w:val="28"/>
          <w:lang w:eastAsia="en-IN" w:bidi="sa-IN"/>
        </w:rPr>
        <w:t>are:</w:t>
      </w:r>
    </w:p>
    <w:p w:rsidR="000C5A76" w:rsidRPr="00394265" w:rsidRDefault="000C5A76"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i/>
          <w:iCs/>
          <w:color w:val="000000" w:themeColor="text1"/>
          <w:sz w:val="28"/>
          <w:szCs w:val="28"/>
          <w:lang w:eastAsia="en-IN" w:bidi="sa-IN"/>
        </w:rPr>
        <w:t xml:space="preserve">1. </w:t>
      </w:r>
      <w:r w:rsidRPr="00394265">
        <w:rPr>
          <w:rFonts w:ascii="Nirmala UI" w:eastAsia="Times New Roman" w:hAnsi="Nirmala UI" w:cs="Nirmala UI" w:hint="cs"/>
          <w:i/>
          <w:iCs/>
          <w:color w:val="000000" w:themeColor="text1"/>
          <w:sz w:val="28"/>
          <w:szCs w:val="28"/>
          <w:cs/>
          <w:lang w:eastAsia="en-IN" w:bidi="sa-IN"/>
        </w:rPr>
        <w:t>प्रज्ञानम्</w:t>
      </w:r>
      <w:r w:rsidRPr="00394265">
        <w:rPr>
          <w:rFonts w:ascii="Times New Roman" w:eastAsia="Times New Roman" w:hAnsi="Times New Roman" w:cs="Times New Roman"/>
          <w:i/>
          <w:iCs/>
          <w:color w:val="000000" w:themeColor="text1"/>
          <w:sz w:val="28"/>
          <w:szCs w:val="28"/>
          <w:cs/>
          <w:lang w:eastAsia="en-IN" w:bidi="sa-IN"/>
        </w:rPr>
        <w:t xml:space="preserve"> </w:t>
      </w:r>
      <w:r w:rsidRPr="00394265">
        <w:rPr>
          <w:rFonts w:ascii="Nirmala UI" w:eastAsia="Times New Roman" w:hAnsi="Nirmala UI" w:cs="Nirmala UI" w:hint="cs"/>
          <w:i/>
          <w:iCs/>
          <w:color w:val="000000" w:themeColor="text1"/>
          <w:sz w:val="28"/>
          <w:szCs w:val="28"/>
          <w:cs/>
          <w:lang w:eastAsia="en-IN" w:bidi="sa-IN"/>
        </w:rPr>
        <w:t>ब्रह्म</w:t>
      </w:r>
      <w:r w:rsidRPr="00394265">
        <w:rPr>
          <w:rFonts w:ascii="Times New Roman" w:eastAsia="Times New Roman" w:hAnsi="Times New Roman" w:cs="Times New Roman"/>
          <w:color w:val="000000" w:themeColor="text1"/>
          <w:sz w:val="28"/>
          <w:szCs w:val="28"/>
          <w:lang w:eastAsia="en-IN" w:bidi="sa-IN"/>
        </w:rPr>
        <w:t> | </w:t>
      </w:r>
      <w:proofErr w:type="spellStart"/>
      <w:r w:rsidRPr="00394265">
        <w:rPr>
          <w:rFonts w:ascii="Times New Roman" w:eastAsia="Times New Roman" w:hAnsi="Times New Roman" w:cs="Times New Roman"/>
          <w:i/>
          <w:iCs/>
          <w:color w:val="000000" w:themeColor="text1"/>
          <w:sz w:val="28"/>
          <w:szCs w:val="28"/>
          <w:lang w:eastAsia="en-IN" w:bidi="sa-IN"/>
        </w:rPr>
        <w:t>Prajñ</w:t>
      </w:r>
      <w:r w:rsidR="00813EAD" w:rsidRPr="00394265">
        <w:rPr>
          <w:rFonts w:ascii="Times New Roman" w:eastAsia="Times New Roman" w:hAnsi="Times New Roman" w:cs="Times New Roman"/>
          <w:i/>
          <w:iCs/>
          <w:color w:val="000000" w:themeColor="text1"/>
          <w:sz w:val="28"/>
          <w:szCs w:val="28"/>
          <w:lang w:eastAsia="en-IN" w:bidi="sa-IN"/>
        </w:rPr>
        <w:t>ānam</w:t>
      </w:r>
      <w:proofErr w:type="spellEnd"/>
      <w:r w:rsidR="00813EAD" w:rsidRPr="00394265">
        <w:rPr>
          <w:rFonts w:ascii="Times New Roman" w:eastAsia="Times New Roman" w:hAnsi="Times New Roman" w:cs="Times New Roman"/>
          <w:i/>
          <w:iCs/>
          <w:color w:val="000000" w:themeColor="text1"/>
          <w:sz w:val="28"/>
          <w:szCs w:val="28"/>
          <w:lang w:eastAsia="en-IN" w:bidi="sa-IN"/>
        </w:rPr>
        <w:t xml:space="preserve"> Brahma.</w:t>
      </w:r>
    </w:p>
    <w:p w:rsidR="000C5A76" w:rsidRPr="00394265" w:rsidRDefault="000C5A76"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Supreme Consciousness is </w:t>
      </w:r>
      <w:r w:rsidRPr="00394265">
        <w:rPr>
          <w:rFonts w:ascii="Times New Roman" w:eastAsia="Times New Roman" w:hAnsi="Times New Roman" w:cs="Times New Roman"/>
          <w:i/>
          <w:iCs/>
          <w:color w:val="000000" w:themeColor="text1"/>
          <w:sz w:val="28"/>
          <w:szCs w:val="28"/>
          <w:lang w:eastAsia="en-IN" w:bidi="sa-IN"/>
        </w:rPr>
        <w:t>Brahman</w:t>
      </w:r>
      <w:r w:rsidR="00813EAD" w:rsidRPr="00394265">
        <w:rPr>
          <w:rFonts w:ascii="Times New Roman" w:eastAsia="Times New Roman" w:hAnsi="Times New Roman" w:cs="Times New Roman"/>
          <w:color w:val="000000" w:themeColor="text1"/>
          <w:sz w:val="28"/>
          <w:szCs w:val="28"/>
          <w:lang w:eastAsia="en-IN" w:bidi="sa-IN"/>
        </w:rPr>
        <w:t>. (</w:t>
      </w:r>
      <w:proofErr w:type="spellStart"/>
      <w:r w:rsidRPr="00394265">
        <w:rPr>
          <w:rFonts w:ascii="Times New Roman" w:eastAsia="Times New Roman" w:hAnsi="Times New Roman" w:cs="Times New Roman"/>
          <w:color w:val="000000" w:themeColor="text1"/>
          <w:sz w:val="28"/>
          <w:szCs w:val="28"/>
          <w:lang w:eastAsia="en-IN" w:bidi="sa-IN"/>
        </w:rPr>
        <w:t>Aitareya</w:t>
      </w:r>
      <w:proofErr w:type="spellEnd"/>
      <w:r w:rsidRPr="00394265">
        <w:rPr>
          <w:rFonts w:ascii="Times New Roman" w:eastAsia="Times New Roman" w:hAnsi="Times New Roman" w:cs="Times New Roman"/>
          <w:color w:val="000000" w:themeColor="text1"/>
          <w:sz w:val="28"/>
          <w:szCs w:val="28"/>
          <w:lang w:eastAsia="en-IN" w:bidi="sa-IN"/>
        </w:rPr>
        <w:t xml:space="preserve"> </w:t>
      </w:r>
      <w:proofErr w:type="spellStart"/>
      <w:r w:rsidR="005617FD" w:rsidRPr="00394265">
        <w:rPr>
          <w:rFonts w:ascii="Times New Roman" w:eastAsia="Times New Roman" w:hAnsi="Times New Roman" w:cs="Times New Roman"/>
          <w:color w:val="000000" w:themeColor="text1"/>
          <w:sz w:val="28"/>
          <w:szCs w:val="28"/>
          <w:lang w:eastAsia="en-IN" w:bidi="sa-IN"/>
        </w:rPr>
        <w:t>Upaniṣad</w:t>
      </w:r>
      <w:proofErr w:type="spellEnd"/>
      <w:r w:rsidR="005617FD" w:rsidRPr="00394265">
        <w:rPr>
          <w:rFonts w:ascii="Times New Roman" w:eastAsia="Times New Roman" w:hAnsi="Times New Roman" w:cs="Times New Roman"/>
          <w:color w:val="000000" w:themeColor="text1"/>
          <w:sz w:val="28"/>
          <w:szCs w:val="28"/>
          <w:lang w:eastAsia="en-IN" w:bidi="sa-IN"/>
        </w:rPr>
        <w:t xml:space="preserve"> 3.1.3</w:t>
      </w:r>
      <w:r w:rsidRPr="00394265">
        <w:rPr>
          <w:rFonts w:ascii="Times New Roman" w:eastAsia="Times New Roman" w:hAnsi="Times New Roman" w:cs="Times New Roman"/>
          <w:color w:val="000000" w:themeColor="text1"/>
          <w:sz w:val="28"/>
          <w:szCs w:val="28"/>
          <w:lang w:eastAsia="en-IN" w:bidi="sa-IN"/>
        </w:rPr>
        <w:t>.</w:t>
      </w:r>
      <w:r w:rsidR="00813EAD"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p>
    <w:p w:rsidR="003F55E3" w:rsidRPr="00394265" w:rsidRDefault="000C5A76" w:rsidP="00B4086F">
      <w:pPr>
        <w:spacing w:line="240" w:lineRule="auto"/>
        <w:jc w:val="both"/>
        <w:rPr>
          <w:rFonts w:ascii="Times New Roman" w:eastAsia="Times New Roman" w:hAnsi="Times New Roman" w:cs="Times New Roman"/>
          <w:i/>
          <w:iCs/>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2. </w:t>
      </w:r>
      <w:r w:rsidR="003F55E3" w:rsidRPr="00394265">
        <w:rPr>
          <w:rFonts w:ascii="Nirmala UI" w:eastAsia="Times New Roman" w:hAnsi="Nirmala UI" w:cs="Nirmala UI" w:hint="cs"/>
          <w:i/>
          <w:iCs/>
          <w:color w:val="000000" w:themeColor="text1"/>
          <w:sz w:val="28"/>
          <w:szCs w:val="28"/>
          <w:cs/>
          <w:lang w:eastAsia="en-IN" w:bidi="sa-IN"/>
        </w:rPr>
        <w:t>अहम्</w:t>
      </w:r>
      <w:r w:rsidR="003F55E3" w:rsidRPr="00394265">
        <w:rPr>
          <w:rFonts w:ascii="Times New Roman" w:eastAsia="Times New Roman" w:hAnsi="Times New Roman" w:cs="Times New Roman"/>
          <w:i/>
          <w:iCs/>
          <w:color w:val="000000" w:themeColor="text1"/>
          <w:sz w:val="28"/>
          <w:szCs w:val="28"/>
          <w:cs/>
          <w:lang w:eastAsia="en-IN" w:bidi="sa-IN"/>
        </w:rPr>
        <w:t xml:space="preserve"> </w:t>
      </w:r>
      <w:r w:rsidR="003F55E3" w:rsidRPr="00394265">
        <w:rPr>
          <w:rFonts w:ascii="Nirmala UI" w:eastAsia="Times New Roman" w:hAnsi="Nirmala UI" w:cs="Nirmala UI" w:hint="cs"/>
          <w:i/>
          <w:iCs/>
          <w:color w:val="000000" w:themeColor="text1"/>
          <w:sz w:val="28"/>
          <w:szCs w:val="28"/>
          <w:cs/>
          <w:lang w:eastAsia="en-IN" w:bidi="sa-IN"/>
        </w:rPr>
        <w:t>ब्रह्मास्मि</w:t>
      </w:r>
      <w:r w:rsidR="003F55E3" w:rsidRPr="00394265">
        <w:rPr>
          <w:rFonts w:ascii="Times New Roman" w:eastAsia="Times New Roman" w:hAnsi="Times New Roman" w:cs="Times New Roman"/>
          <w:i/>
          <w:iCs/>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w:t>
      </w:r>
      <w:proofErr w:type="spellStart"/>
      <w:r w:rsidR="003F55E3" w:rsidRPr="00394265">
        <w:rPr>
          <w:rFonts w:ascii="Times New Roman" w:eastAsia="Times New Roman" w:hAnsi="Times New Roman" w:cs="Times New Roman"/>
          <w:i/>
          <w:iCs/>
          <w:color w:val="000000" w:themeColor="text1"/>
          <w:sz w:val="28"/>
          <w:szCs w:val="28"/>
          <w:lang w:eastAsia="en-IN" w:bidi="sa-IN"/>
        </w:rPr>
        <w:t>Aham</w:t>
      </w:r>
      <w:proofErr w:type="spellEnd"/>
      <w:r w:rsidR="003F55E3" w:rsidRPr="00394265">
        <w:rPr>
          <w:rFonts w:ascii="Times New Roman" w:eastAsia="Times New Roman" w:hAnsi="Times New Roman" w:cs="Times New Roman"/>
          <w:i/>
          <w:iCs/>
          <w:color w:val="000000" w:themeColor="text1"/>
          <w:sz w:val="28"/>
          <w:szCs w:val="28"/>
          <w:lang w:eastAsia="en-IN" w:bidi="sa-IN"/>
        </w:rPr>
        <w:t xml:space="preserve"> </w:t>
      </w:r>
      <w:proofErr w:type="spellStart"/>
      <w:r w:rsidR="003F55E3" w:rsidRPr="00394265">
        <w:rPr>
          <w:rFonts w:ascii="Times New Roman" w:eastAsia="Times New Roman" w:hAnsi="Times New Roman" w:cs="Times New Roman"/>
          <w:i/>
          <w:iCs/>
          <w:color w:val="000000" w:themeColor="text1"/>
          <w:sz w:val="28"/>
          <w:szCs w:val="28"/>
          <w:lang w:eastAsia="en-IN" w:bidi="sa-IN"/>
        </w:rPr>
        <w:t>Brahmā’</w:t>
      </w:r>
      <w:r w:rsidRPr="00394265">
        <w:rPr>
          <w:rFonts w:ascii="Times New Roman" w:eastAsia="Times New Roman" w:hAnsi="Times New Roman" w:cs="Times New Roman"/>
          <w:i/>
          <w:iCs/>
          <w:color w:val="000000" w:themeColor="text1"/>
          <w:sz w:val="28"/>
          <w:szCs w:val="28"/>
          <w:lang w:eastAsia="en-IN" w:bidi="sa-IN"/>
        </w:rPr>
        <w:t>smi</w:t>
      </w:r>
      <w:proofErr w:type="spellEnd"/>
      <w:r w:rsidR="003F55E3" w:rsidRPr="00394265">
        <w:rPr>
          <w:rFonts w:ascii="Times New Roman" w:eastAsia="Times New Roman" w:hAnsi="Times New Roman" w:cs="Times New Roman"/>
          <w:i/>
          <w:iCs/>
          <w:color w:val="000000" w:themeColor="text1"/>
          <w:sz w:val="28"/>
          <w:szCs w:val="28"/>
          <w:lang w:eastAsia="en-IN" w:bidi="sa-IN"/>
        </w:rPr>
        <w:t>.</w:t>
      </w:r>
      <w:r w:rsidRPr="00394265">
        <w:rPr>
          <w:rFonts w:ascii="Times New Roman" w:eastAsia="Times New Roman" w:hAnsi="Times New Roman" w:cs="Times New Roman"/>
          <w:i/>
          <w:iCs/>
          <w:color w:val="000000" w:themeColor="text1"/>
          <w:sz w:val="28"/>
          <w:szCs w:val="28"/>
          <w:lang w:eastAsia="en-IN" w:bidi="sa-IN"/>
        </w:rPr>
        <w:t xml:space="preserve"> </w:t>
      </w:r>
    </w:p>
    <w:p w:rsidR="000C5A76" w:rsidRPr="00394265" w:rsidRDefault="003F55E3"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I am </w:t>
      </w:r>
      <w:r w:rsidRPr="00394265">
        <w:rPr>
          <w:rFonts w:ascii="Times New Roman" w:eastAsia="Times New Roman" w:hAnsi="Times New Roman" w:cs="Times New Roman"/>
          <w:i/>
          <w:iCs/>
          <w:color w:val="000000" w:themeColor="text1"/>
          <w:sz w:val="28"/>
          <w:szCs w:val="28"/>
          <w:lang w:eastAsia="en-IN" w:bidi="sa-IN"/>
        </w:rPr>
        <w:t>Brahman</w:t>
      </w:r>
      <w:r w:rsidRPr="00394265">
        <w:rPr>
          <w:rFonts w:ascii="Times New Roman" w:eastAsia="Times New Roman" w:hAnsi="Times New Roman" w:cs="Times New Roman"/>
          <w:color w:val="000000" w:themeColor="text1"/>
          <w:sz w:val="28"/>
          <w:szCs w:val="28"/>
          <w:lang w:eastAsia="en-IN" w:bidi="sa-IN"/>
        </w:rPr>
        <w:t xml:space="preserve">. </w:t>
      </w:r>
      <w:r w:rsidR="00813EAD" w:rsidRPr="00394265">
        <w:rPr>
          <w:rFonts w:ascii="Times New Roman" w:eastAsia="Times New Roman" w:hAnsi="Times New Roman" w:cs="Times New Roman"/>
          <w:color w:val="000000" w:themeColor="text1"/>
          <w:sz w:val="28"/>
          <w:szCs w:val="28"/>
          <w:lang w:eastAsia="en-IN" w:bidi="sa-IN"/>
        </w:rPr>
        <w:t>(</w:t>
      </w:r>
      <w:proofErr w:type="spellStart"/>
      <w:r w:rsidR="000C5A76" w:rsidRPr="00394265">
        <w:rPr>
          <w:rFonts w:ascii="Times New Roman" w:eastAsia="Times New Roman" w:hAnsi="Times New Roman" w:cs="Times New Roman"/>
          <w:i/>
          <w:iCs/>
          <w:color w:val="000000" w:themeColor="text1"/>
          <w:sz w:val="28"/>
          <w:szCs w:val="28"/>
          <w:lang w:eastAsia="en-IN" w:bidi="sa-IN"/>
        </w:rPr>
        <w:t>B</w:t>
      </w:r>
      <w:r w:rsidR="00813EAD" w:rsidRPr="00394265">
        <w:rPr>
          <w:rFonts w:ascii="Times New Roman" w:eastAsia="Times New Roman" w:hAnsi="Times New Roman" w:cs="Times New Roman"/>
          <w:i/>
          <w:iCs/>
          <w:color w:val="000000" w:themeColor="text1"/>
          <w:sz w:val="28"/>
          <w:szCs w:val="28"/>
          <w:lang w:eastAsia="en-IN" w:bidi="sa-IN"/>
        </w:rPr>
        <w:t>ṛhadāraṇyaka</w:t>
      </w:r>
      <w:proofErr w:type="spellEnd"/>
      <w:r w:rsidR="00813EAD" w:rsidRPr="00394265">
        <w:rPr>
          <w:rFonts w:ascii="Times New Roman" w:eastAsia="Times New Roman" w:hAnsi="Times New Roman" w:cs="Times New Roman"/>
          <w:i/>
          <w:iCs/>
          <w:color w:val="000000" w:themeColor="text1"/>
          <w:sz w:val="28"/>
          <w:szCs w:val="28"/>
          <w:lang w:eastAsia="en-IN" w:bidi="sa-IN"/>
        </w:rPr>
        <w:t xml:space="preserve"> </w:t>
      </w:r>
      <w:proofErr w:type="spellStart"/>
      <w:proofErr w:type="gramStart"/>
      <w:r w:rsidR="00813EAD" w:rsidRPr="00394265">
        <w:rPr>
          <w:rFonts w:ascii="Times New Roman" w:eastAsia="Times New Roman" w:hAnsi="Times New Roman" w:cs="Times New Roman"/>
          <w:i/>
          <w:iCs/>
          <w:color w:val="000000" w:themeColor="text1"/>
          <w:sz w:val="28"/>
          <w:szCs w:val="28"/>
          <w:lang w:eastAsia="en-IN" w:bidi="sa-IN"/>
        </w:rPr>
        <w:t>Upaniṣad</w:t>
      </w:r>
      <w:proofErr w:type="spellEnd"/>
      <w:r w:rsidR="00813EAD" w:rsidRPr="00394265">
        <w:rPr>
          <w:rFonts w:ascii="Times New Roman" w:eastAsia="Times New Roman" w:hAnsi="Times New Roman" w:cs="Times New Roman"/>
          <w:i/>
          <w:iCs/>
          <w:color w:val="000000" w:themeColor="text1"/>
          <w:sz w:val="28"/>
          <w:szCs w:val="28"/>
          <w:lang w:eastAsia="en-IN" w:bidi="sa-IN"/>
        </w:rPr>
        <w:t xml:space="preserve"> </w:t>
      </w:r>
      <w:r w:rsidR="000C5A76" w:rsidRPr="00394265">
        <w:rPr>
          <w:rFonts w:ascii="Times New Roman" w:eastAsia="Times New Roman" w:hAnsi="Times New Roman" w:cs="Times New Roman"/>
          <w:i/>
          <w:iCs/>
          <w:color w:val="000000" w:themeColor="text1"/>
          <w:sz w:val="28"/>
          <w:szCs w:val="28"/>
          <w:lang w:eastAsia="en-IN" w:bidi="sa-IN"/>
        </w:rPr>
        <w:t xml:space="preserve"> </w:t>
      </w:r>
      <w:r w:rsidR="000C5A76" w:rsidRPr="00394265">
        <w:rPr>
          <w:rFonts w:ascii="Times New Roman" w:eastAsia="Times New Roman" w:hAnsi="Times New Roman" w:cs="Times New Roman"/>
          <w:color w:val="000000" w:themeColor="text1"/>
          <w:sz w:val="28"/>
          <w:szCs w:val="28"/>
          <w:lang w:eastAsia="en-IN" w:bidi="sa-IN"/>
        </w:rPr>
        <w:t>I.4.10</w:t>
      </w:r>
      <w:proofErr w:type="gramEnd"/>
      <w:r w:rsidR="00813EAD"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3. </w:t>
      </w:r>
      <w:r w:rsidRPr="00394265">
        <w:rPr>
          <w:rFonts w:ascii="Nirmala UI" w:eastAsia="Times New Roman" w:hAnsi="Nirmala UI" w:cs="Nirmala UI" w:hint="cs"/>
          <w:i/>
          <w:iCs/>
          <w:color w:val="000000" w:themeColor="text1"/>
          <w:sz w:val="28"/>
          <w:szCs w:val="28"/>
          <w:cs/>
          <w:lang w:eastAsia="en-IN" w:bidi="sa-IN"/>
        </w:rPr>
        <w:t>तत्</w:t>
      </w:r>
      <w:r w:rsidRPr="00394265">
        <w:rPr>
          <w:rFonts w:ascii="Times New Roman" w:eastAsia="Times New Roman" w:hAnsi="Times New Roman" w:cs="Times New Roman"/>
          <w:i/>
          <w:iCs/>
          <w:color w:val="000000" w:themeColor="text1"/>
          <w:sz w:val="28"/>
          <w:szCs w:val="28"/>
          <w:cs/>
          <w:lang w:eastAsia="en-IN" w:bidi="sa-IN"/>
        </w:rPr>
        <w:t xml:space="preserve"> </w:t>
      </w:r>
      <w:r w:rsidRPr="00394265">
        <w:rPr>
          <w:rFonts w:ascii="Nirmala UI" w:eastAsia="Times New Roman" w:hAnsi="Nirmala UI" w:cs="Nirmala UI" w:hint="cs"/>
          <w:i/>
          <w:iCs/>
          <w:color w:val="000000" w:themeColor="text1"/>
          <w:sz w:val="28"/>
          <w:szCs w:val="28"/>
          <w:cs/>
          <w:lang w:eastAsia="en-IN" w:bidi="sa-IN"/>
        </w:rPr>
        <w:t>त्वम्</w:t>
      </w:r>
      <w:r w:rsidRPr="00394265">
        <w:rPr>
          <w:rFonts w:ascii="Times New Roman" w:eastAsia="Times New Roman" w:hAnsi="Times New Roman" w:cs="Times New Roman"/>
          <w:i/>
          <w:iCs/>
          <w:color w:val="000000" w:themeColor="text1"/>
          <w:sz w:val="28"/>
          <w:szCs w:val="28"/>
          <w:cs/>
          <w:lang w:eastAsia="en-IN" w:bidi="sa-IN"/>
        </w:rPr>
        <w:t xml:space="preserve"> </w:t>
      </w:r>
      <w:r w:rsidRPr="00394265">
        <w:rPr>
          <w:rFonts w:ascii="Nirmala UI" w:eastAsia="Times New Roman" w:hAnsi="Nirmala UI" w:cs="Nirmala UI" w:hint="cs"/>
          <w:i/>
          <w:iCs/>
          <w:color w:val="000000" w:themeColor="text1"/>
          <w:sz w:val="28"/>
          <w:szCs w:val="28"/>
          <w:cs/>
          <w:lang w:eastAsia="en-IN" w:bidi="sa-IN"/>
        </w:rPr>
        <w:t>असि</w:t>
      </w:r>
      <w:r w:rsidRPr="00394265">
        <w:rPr>
          <w:rFonts w:ascii="Times New Roman" w:eastAsia="Times New Roman" w:hAnsi="Times New Roman" w:cs="Times New Roman"/>
          <w:color w:val="000000" w:themeColor="text1"/>
          <w:sz w:val="28"/>
          <w:szCs w:val="28"/>
          <w:lang w:eastAsia="en-IN" w:bidi="sa-IN"/>
        </w:rPr>
        <w:t> | </w:t>
      </w:r>
      <w:r w:rsidRPr="00394265">
        <w:rPr>
          <w:rFonts w:ascii="Times New Roman" w:eastAsia="Times New Roman" w:hAnsi="Times New Roman" w:cs="Times New Roman"/>
          <w:i/>
          <w:iCs/>
          <w:color w:val="000000" w:themeColor="text1"/>
          <w:sz w:val="28"/>
          <w:szCs w:val="28"/>
          <w:lang w:eastAsia="en-IN" w:bidi="sa-IN"/>
        </w:rPr>
        <w:t xml:space="preserve">Tat </w:t>
      </w:r>
      <w:proofErr w:type="spellStart"/>
      <w:r w:rsidRPr="00394265">
        <w:rPr>
          <w:rFonts w:ascii="Times New Roman" w:eastAsia="Times New Roman" w:hAnsi="Times New Roman" w:cs="Times New Roman"/>
          <w:i/>
          <w:iCs/>
          <w:color w:val="000000" w:themeColor="text1"/>
          <w:sz w:val="28"/>
          <w:szCs w:val="28"/>
          <w:lang w:eastAsia="en-IN" w:bidi="sa-IN"/>
        </w:rPr>
        <w:t>Tvam</w:t>
      </w:r>
      <w:proofErr w:type="spellEnd"/>
      <w:r w:rsidRPr="00394265">
        <w:rPr>
          <w:rFonts w:ascii="Times New Roman" w:eastAsia="Times New Roman" w:hAnsi="Times New Roman" w:cs="Times New Roman"/>
          <w:i/>
          <w:iCs/>
          <w:color w:val="000000" w:themeColor="text1"/>
          <w:sz w:val="28"/>
          <w:szCs w:val="28"/>
          <w:lang w:eastAsia="en-IN" w:bidi="sa-IN"/>
        </w:rPr>
        <w:t xml:space="preserve"> </w:t>
      </w:r>
      <w:proofErr w:type="spellStart"/>
      <w:proofErr w:type="gramStart"/>
      <w:r w:rsidRPr="00394265">
        <w:rPr>
          <w:rFonts w:ascii="Times New Roman" w:eastAsia="Times New Roman" w:hAnsi="Times New Roman" w:cs="Times New Roman"/>
          <w:i/>
          <w:iCs/>
          <w:color w:val="000000" w:themeColor="text1"/>
          <w:sz w:val="28"/>
          <w:szCs w:val="28"/>
          <w:lang w:eastAsia="en-IN" w:bidi="sa-IN"/>
        </w:rPr>
        <w:t>Asi</w:t>
      </w:r>
      <w:proofErr w:type="spellEnd"/>
      <w:proofErr w:type="gramEnd"/>
      <w:r w:rsidR="003F55E3" w:rsidRPr="00394265">
        <w:rPr>
          <w:rFonts w:ascii="Times New Roman" w:eastAsia="Times New Roman" w:hAnsi="Times New Roman" w:cs="Times New Roman"/>
          <w:i/>
          <w:iCs/>
          <w:color w:val="000000" w:themeColor="text1"/>
          <w:sz w:val="28"/>
          <w:szCs w:val="28"/>
          <w:lang w:eastAsia="en-IN" w:bidi="sa-IN"/>
        </w:rPr>
        <w: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i/>
          <w:iCs/>
          <w:color w:val="000000" w:themeColor="text1"/>
          <w:sz w:val="28"/>
          <w:szCs w:val="28"/>
          <w:lang w:eastAsia="en-IN" w:bidi="sa-IN"/>
        </w:rPr>
        <w:t> </w:t>
      </w:r>
      <w:r w:rsidRPr="00394265">
        <w:rPr>
          <w:rFonts w:ascii="Times New Roman" w:eastAsia="Times New Roman" w:hAnsi="Times New Roman" w:cs="Times New Roman"/>
          <w:color w:val="000000" w:themeColor="text1"/>
          <w:sz w:val="28"/>
          <w:szCs w:val="28"/>
          <w:lang w:eastAsia="en-IN" w:bidi="sa-IN"/>
        </w:rPr>
        <w:t>Th</w:t>
      </w:r>
      <w:r w:rsidR="00813EAD" w:rsidRPr="00394265">
        <w:rPr>
          <w:rFonts w:ascii="Times New Roman" w:eastAsia="Times New Roman" w:hAnsi="Times New Roman" w:cs="Times New Roman"/>
          <w:color w:val="000000" w:themeColor="text1"/>
          <w:sz w:val="28"/>
          <w:szCs w:val="28"/>
          <w:lang w:eastAsia="en-IN" w:bidi="sa-IN"/>
        </w:rPr>
        <w:t xml:space="preserve">ou art </w:t>
      </w:r>
      <w:r w:rsidR="005617FD" w:rsidRPr="00394265">
        <w:rPr>
          <w:rFonts w:ascii="Times New Roman" w:eastAsia="Times New Roman" w:hAnsi="Times New Roman" w:cs="Times New Roman"/>
          <w:color w:val="000000" w:themeColor="text1"/>
          <w:sz w:val="28"/>
          <w:szCs w:val="28"/>
          <w:lang w:eastAsia="en-IN" w:bidi="sa-IN"/>
        </w:rPr>
        <w:t>that</w:t>
      </w:r>
      <w:r w:rsidR="003F55E3" w:rsidRPr="00394265">
        <w:rPr>
          <w:rFonts w:ascii="Times New Roman" w:eastAsia="Times New Roman" w:hAnsi="Times New Roman" w:cs="Times New Roman"/>
          <w:color w:val="000000" w:themeColor="text1"/>
          <w:sz w:val="28"/>
          <w:szCs w:val="28"/>
          <w:lang w:eastAsia="en-IN" w:bidi="sa-IN"/>
        </w:rPr>
        <w:t>.</w:t>
      </w:r>
      <w:r w:rsidR="00813EAD" w:rsidRPr="00394265">
        <w:rPr>
          <w:rFonts w:ascii="Times New Roman" w:eastAsia="Times New Roman" w:hAnsi="Times New Roman" w:cs="Times New Roman"/>
          <w:color w:val="000000" w:themeColor="text1"/>
          <w:sz w:val="28"/>
          <w:szCs w:val="28"/>
          <w:lang w:eastAsia="en-IN" w:bidi="sa-IN"/>
        </w:rPr>
        <w:t xml:space="preserve"> (</w:t>
      </w:r>
      <w:proofErr w:type="spellStart"/>
      <w:r w:rsidR="00813EAD" w:rsidRPr="00394265">
        <w:rPr>
          <w:rFonts w:ascii="Times New Roman" w:eastAsia="Times New Roman" w:hAnsi="Times New Roman" w:cs="Times New Roman"/>
          <w:i/>
          <w:iCs/>
          <w:color w:val="000000" w:themeColor="text1"/>
          <w:sz w:val="28"/>
          <w:szCs w:val="28"/>
          <w:lang w:eastAsia="en-IN" w:bidi="sa-IN"/>
        </w:rPr>
        <w:t>Chāndogya</w:t>
      </w:r>
      <w:proofErr w:type="spellEnd"/>
      <w:r w:rsidR="00813EAD" w:rsidRPr="00394265">
        <w:rPr>
          <w:rFonts w:ascii="Times New Roman" w:eastAsia="Times New Roman" w:hAnsi="Times New Roman" w:cs="Times New Roman"/>
          <w:i/>
          <w:iCs/>
          <w:color w:val="000000" w:themeColor="text1"/>
          <w:sz w:val="28"/>
          <w:szCs w:val="28"/>
          <w:lang w:eastAsia="en-IN" w:bidi="sa-IN"/>
        </w:rPr>
        <w:t xml:space="preserve"> </w:t>
      </w:r>
      <w:proofErr w:type="spellStart"/>
      <w:r w:rsidR="00813EAD" w:rsidRPr="00394265">
        <w:rPr>
          <w:rFonts w:ascii="Times New Roman" w:eastAsia="Times New Roman" w:hAnsi="Times New Roman" w:cs="Times New Roman"/>
          <w:i/>
          <w:iCs/>
          <w:color w:val="000000" w:themeColor="text1"/>
          <w:sz w:val="28"/>
          <w:szCs w:val="28"/>
          <w:lang w:eastAsia="en-IN" w:bidi="sa-IN"/>
        </w:rPr>
        <w:t>Upaniṣad</w:t>
      </w:r>
      <w:proofErr w:type="spellEnd"/>
      <w:r w:rsidR="00813EAD"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6.8.7</w:t>
      </w:r>
      <w:r w:rsidR="00813EAD"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4. </w:t>
      </w:r>
      <w:r w:rsidRPr="00394265">
        <w:rPr>
          <w:rFonts w:ascii="Nirmala UI" w:eastAsia="Times New Roman" w:hAnsi="Nirmala UI" w:cs="Nirmala UI" w:hint="cs"/>
          <w:i/>
          <w:iCs/>
          <w:color w:val="000000" w:themeColor="text1"/>
          <w:sz w:val="28"/>
          <w:szCs w:val="28"/>
          <w:cs/>
          <w:lang w:eastAsia="en-IN" w:bidi="sa-IN"/>
        </w:rPr>
        <w:t>अयमात्मा</w:t>
      </w:r>
      <w:r w:rsidRPr="00394265">
        <w:rPr>
          <w:rFonts w:ascii="Times New Roman" w:eastAsia="Times New Roman" w:hAnsi="Times New Roman" w:cs="Times New Roman"/>
          <w:i/>
          <w:iCs/>
          <w:color w:val="000000" w:themeColor="text1"/>
          <w:sz w:val="28"/>
          <w:szCs w:val="28"/>
          <w:cs/>
          <w:lang w:eastAsia="en-IN" w:bidi="sa-IN"/>
        </w:rPr>
        <w:t xml:space="preserve"> </w:t>
      </w:r>
      <w:r w:rsidRPr="00394265">
        <w:rPr>
          <w:rFonts w:ascii="Nirmala UI" w:eastAsia="Times New Roman" w:hAnsi="Nirmala UI" w:cs="Nirmala UI" w:hint="cs"/>
          <w:i/>
          <w:iCs/>
          <w:color w:val="000000" w:themeColor="text1"/>
          <w:sz w:val="28"/>
          <w:szCs w:val="28"/>
          <w:cs/>
          <w:lang w:eastAsia="en-IN" w:bidi="sa-IN"/>
        </w:rPr>
        <w:t>ब्रह्म</w:t>
      </w:r>
      <w:r w:rsidRPr="00394265">
        <w:rPr>
          <w:rFonts w:ascii="Times New Roman" w:eastAsia="Times New Roman" w:hAnsi="Times New Roman" w:cs="Times New Roman"/>
          <w:color w:val="000000" w:themeColor="text1"/>
          <w:sz w:val="28"/>
          <w:szCs w:val="28"/>
          <w:lang w:eastAsia="en-IN" w:bidi="sa-IN"/>
        </w:rPr>
        <w:t> | </w:t>
      </w:r>
      <w:proofErr w:type="spellStart"/>
      <w:r w:rsidRPr="00394265">
        <w:rPr>
          <w:rFonts w:ascii="Times New Roman" w:eastAsia="Times New Roman" w:hAnsi="Times New Roman" w:cs="Times New Roman"/>
          <w:i/>
          <w:iCs/>
          <w:color w:val="000000" w:themeColor="text1"/>
          <w:sz w:val="28"/>
          <w:szCs w:val="28"/>
          <w:lang w:eastAsia="en-IN" w:bidi="sa-IN"/>
        </w:rPr>
        <w:t>Ayam</w:t>
      </w:r>
      <w:proofErr w:type="spellEnd"/>
      <w:r w:rsidRPr="00394265">
        <w:rPr>
          <w:rFonts w:ascii="Times New Roman" w:eastAsia="Times New Roman" w:hAnsi="Times New Roman" w:cs="Times New Roman"/>
          <w:i/>
          <w:iCs/>
          <w:color w:val="000000" w:themeColor="text1"/>
          <w:sz w:val="28"/>
          <w:szCs w:val="28"/>
          <w:lang w:eastAsia="en-IN" w:bidi="sa-IN"/>
        </w:rPr>
        <w:t xml:space="preserve"> </w:t>
      </w:r>
      <w:proofErr w:type="spellStart"/>
      <w:r w:rsidR="00813EAD" w:rsidRPr="00394265">
        <w:rPr>
          <w:rFonts w:ascii="Times New Roman" w:eastAsia="Times New Roman" w:hAnsi="Times New Roman" w:cs="Times New Roman"/>
          <w:i/>
          <w:iCs/>
          <w:color w:val="000000" w:themeColor="text1"/>
          <w:sz w:val="28"/>
          <w:szCs w:val="28"/>
          <w:lang w:eastAsia="en-IN" w:bidi="sa-IN"/>
        </w:rPr>
        <w:t>Ᾱ</w:t>
      </w:r>
      <w:r w:rsidRPr="00394265">
        <w:rPr>
          <w:rFonts w:ascii="Times New Roman" w:eastAsia="Times New Roman" w:hAnsi="Times New Roman" w:cs="Times New Roman"/>
          <w:i/>
          <w:iCs/>
          <w:color w:val="000000" w:themeColor="text1"/>
          <w:sz w:val="28"/>
          <w:szCs w:val="28"/>
          <w:lang w:eastAsia="en-IN" w:bidi="sa-IN"/>
        </w:rPr>
        <w:t>tm</w:t>
      </w:r>
      <w:r w:rsidR="00813EAD" w:rsidRPr="00394265">
        <w:rPr>
          <w:rFonts w:ascii="Times New Roman" w:eastAsia="Times New Roman" w:hAnsi="Times New Roman" w:cs="Times New Roman"/>
          <w:i/>
          <w:iCs/>
          <w:color w:val="000000" w:themeColor="text1"/>
          <w:sz w:val="28"/>
          <w:szCs w:val="28"/>
          <w:lang w:eastAsia="en-IN" w:bidi="sa-IN"/>
        </w:rPr>
        <w:t>ā</w:t>
      </w:r>
      <w:proofErr w:type="spellEnd"/>
      <w:r w:rsidRPr="00394265">
        <w:rPr>
          <w:rFonts w:ascii="Times New Roman" w:eastAsia="Times New Roman" w:hAnsi="Times New Roman" w:cs="Times New Roman"/>
          <w:i/>
          <w:iCs/>
          <w:color w:val="000000" w:themeColor="text1"/>
          <w:sz w:val="28"/>
          <w:szCs w:val="28"/>
          <w:lang w:eastAsia="en-IN" w:bidi="sa-IN"/>
        </w:rPr>
        <w:t xml:space="preserve"> Brahma</w:t>
      </w:r>
    </w:p>
    <w:p w:rsidR="000C5A76" w:rsidRPr="00394265" w:rsidRDefault="003F55E3"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This S</w:t>
      </w:r>
      <w:r w:rsidR="00813EAD" w:rsidRPr="00394265">
        <w:rPr>
          <w:rFonts w:ascii="Times New Roman" w:eastAsia="Times New Roman" w:hAnsi="Times New Roman" w:cs="Times New Roman"/>
          <w:color w:val="000000" w:themeColor="text1"/>
          <w:sz w:val="28"/>
          <w:szCs w:val="28"/>
          <w:lang w:eastAsia="en-IN" w:bidi="sa-IN"/>
        </w:rPr>
        <w:t xml:space="preserve">elf is </w:t>
      </w:r>
      <w:r w:rsidR="00813EAD" w:rsidRPr="00394265">
        <w:rPr>
          <w:rFonts w:ascii="Times New Roman" w:eastAsia="Times New Roman" w:hAnsi="Times New Roman" w:cs="Times New Roman"/>
          <w:i/>
          <w:iCs/>
          <w:color w:val="000000" w:themeColor="text1"/>
          <w:sz w:val="28"/>
          <w:szCs w:val="28"/>
          <w:lang w:eastAsia="en-IN" w:bidi="sa-IN"/>
        </w:rPr>
        <w:t>Brahman</w:t>
      </w:r>
      <w:r w:rsidR="000C5A76" w:rsidRPr="00394265">
        <w:rPr>
          <w:rFonts w:ascii="Times New Roman" w:eastAsia="Times New Roman" w:hAnsi="Times New Roman" w:cs="Times New Roman"/>
          <w:color w:val="000000" w:themeColor="text1"/>
          <w:sz w:val="28"/>
          <w:szCs w:val="28"/>
          <w:lang w:eastAsia="en-IN" w:bidi="sa-IN"/>
        </w:rPr>
        <w:t>. </w:t>
      </w:r>
      <w:r w:rsidR="00813EAD" w:rsidRPr="00394265">
        <w:rPr>
          <w:rFonts w:ascii="Times New Roman" w:eastAsia="Times New Roman" w:hAnsi="Times New Roman" w:cs="Times New Roman"/>
          <w:color w:val="000000" w:themeColor="text1"/>
          <w:sz w:val="28"/>
          <w:szCs w:val="28"/>
          <w:lang w:eastAsia="en-IN" w:bidi="sa-IN"/>
        </w:rPr>
        <w:t>(</w:t>
      </w:r>
      <w:proofErr w:type="spellStart"/>
      <w:r w:rsidR="00813EAD" w:rsidRPr="00394265">
        <w:rPr>
          <w:rFonts w:ascii="Times New Roman" w:eastAsia="Times New Roman" w:hAnsi="Times New Roman" w:cs="Times New Roman"/>
          <w:i/>
          <w:iCs/>
          <w:color w:val="000000" w:themeColor="text1"/>
          <w:sz w:val="28"/>
          <w:szCs w:val="28"/>
          <w:lang w:eastAsia="en-IN" w:bidi="sa-IN"/>
        </w:rPr>
        <w:t>Māṇḍūkya</w:t>
      </w:r>
      <w:proofErr w:type="spellEnd"/>
      <w:r w:rsidR="00813EAD" w:rsidRPr="00394265">
        <w:rPr>
          <w:rFonts w:ascii="Times New Roman" w:eastAsia="Times New Roman" w:hAnsi="Times New Roman" w:cs="Times New Roman"/>
          <w:i/>
          <w:iCs/>
          <w:color w:val="000000" w:themeColor="text1"/>
          <w:sz w:val="28"/>
          <w:szCs w:val="28"/>
          <w:lang w:eastAsia="en-IN" w:bidi="sa-IN"/>
        </w:rPr>
        <w:t xml:space="preserve"> </w:t>
      </w:r>
      <w:proofErr w:type="spellStart"/>
      <w:r w:rsidR="00813EAD" w:rsidRPr="00394265">
        <w:rPr>
          <w:rFonts w:ascii="Times New Roman" w:eastAsia="Times New Roman" w:hAnsi="Times New Roman" w:cs="Times New Roman"/>
          <w:i/>
          <w:iCs/>
          <w:color w:val="000000" w:themeColor="text1"/>
          <w:sz w:val="28"/>
          <w:szCs w:val="28"/>
          <w:lang w:eastAsia="en-IN" w:bidi="sa-IN"/>
        </w:rPr>
        <w:t>Upaniṣad</w:t>
      </w:r>
      <w:proofErr w:type="spellEnd"/>
      <w:r w:rsidR="00813EAD" w:rsidRPr="00394265">
        <w:rPr>
          <w:rFonts w:ascii="Times New Roman" w:eastAsia="Times New Roman" w:hAnsi="Times New Roman" w:cs="Times New Roman"/>
          <w:color w:val="000000" w:themeColor="text1"/>
          <w:sz w:val="28"/>
          <w:szCs w:val="28"/>
          <w:lang w:eastAsia="en-IN" w:bidi="sa-IN"/>
        </w:rPr>
        <w:t xml:space="preserve"> </w:t>
      </w:r>
      <w:r w:rsidR="000C5A76" w:rsidRPr="00394265">
        <w:rPr>
          <w:rFonts w:ascii="Times New Roman" w:eastAsia="Times New Roman" w:hAnsi="Times New Roman" w:cs="Times New Roman"/>
          <w:i/>
          <w:iCs/>
          <w:color w:val="000000" w:themeColor="text1"/>
          <w:sz w:val="28"/>
          <w:szCs w:val="28"/>
          <w:lang w:eastAsia="en-IN" w:bidi="sa-IN"/>
        </w:rPr>
        <w:t>2</w:t>
      </w:r>
      <w:r w:rsidR="00813EAD" w:rsidRPr="00394265">
        <w:rPr>
          <w:rFonts w:ascii="Times New Roman" w:eastAsia="Times New Roman" w:hAnsi="Times New Roman" w:cs="Times New Roman"/>
          <w:i/>
          <w:iCs/>
          <w:color w:val="000000" w:themeColor="text1"/>
          <w:sz w:val="28"/>
          <w:szCs w:val="28"/>
          <w:lang w:eastAsia="en-IN" w:bidi="sa-IN"/>
        </w:rPr>
        <w:t>)</w:t>
      </w:r>
    </w:p>
    <w:p w:rsidR="000C5A76" w:rsidRPr="00394265" w:rsidRDefault="000C5A76"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r w:rsidRPr="00394265">
        <w:rPr>
          <w:rFonts w:ascii="Times New Roman" w:eastAsia="Times New Roman" w:hAnsi="Times New Roman" w:cs="Times New Roman"/>
          <w:color w:val="000000" w:themeColor="text1"/>
          <w:sz w:val="28"/>
          <w:szCs w:val="28"/>
          <w:lang w:eastAsia="en-IN" w:bidi="sa-IN"/>
        </w:rPr>
        <w:br/>
      </w: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Saptabhūmi</w:t>
      </w:r>
      <w:r w:rsidR="000C5A76" w:rsidRPr="00394265">
        <w:rPr>
          <w:rFonts w:ascii="Times New Roman" w:eastAsia="Times New Roman" w:hAnsi="Times New Roman" w:cs="Times New Roman"/>
          <w:color w:val="000000" w:themeColor="text1"/>
          <w:sz w:val="28"/>
          <w:szCs w:val="28"/>
          <w:lang w:eastAsia="en-IN" w:bidi="sa-IN"/>
        </w:rPr>
        <w:t xml:space="preserve"> Text: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अथ</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योगीनां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ज्ञाननिष्ठानां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सप्तभूमिकानिरूपणं</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t>Sandhivigraha</w:t>
      </w:r>
      <w:proofErr w:type="spellEnd"/>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अथ</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योगीनाम्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ज्ञाननिष्ठानाम्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सप्तभूमिकानिरूपणम्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3F55E3" w:rsidRPr="00394265" w:rsidRDefault="003F55E3" w:rsidP="00B4086F">
      <w:pPr>
        <w:spacing w:after="0" w:line="240" w:lineRule="auto"/>
        <w:jc w:val="both"/>
        <w:rPr>
          <w:rFonts w:ascii="Times New Roman" w:eastAsia="Times New Roman" w:hAnsi="Times New Roman" w:cs="Times New Roman"/>
          <w:color w:val="000000" w:themeColor="text1"/>
          <w:sz w:val="28"/>
          <w:szCs w:val="28"/>
          <w:lang w:eastAsia="en-IN" w:bidi="sa-IN"/>
        </w:rPr>
      </w:pPr>
      <w:proofErr w:type="gramStart"/>
      <w:r w:rsidRPr="00394265">
        <w:rPr>
          <w:rFonts w:ascii="Times New Roman" w:eastAsia="Times New Roman" w:hAnsi="Times New Roman" w:cs="Times New Roman"/>
          <w:color w:val="000000" w:themeColor="text1"/>
          <w:sz w:val="28"/>
          <w:szCs w:val="28"/>
          <w:lang w:eastAsia="en-IN" w:bidi="sa-IN"/>
        </w:rPr>
        <w:t>Notes :</w:t>
      </w:r>
      <w:proofErr w:type="gramEnd"/>
    </w:p>
    <w:p w:rsidR="000C5A76" w:rsidRPr="00394265" w:rsidRDefault="003F55E3"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A – </w:t>
      </w:r>
      <w:r w:rsidRPr="00394265">
        <w:rPr>
          <w:rFonts w:ascii="Nirmala UI" w:eastAsia="Times New Roman" w:hAnsi="Nirmala UI" w:cs="Nirmala UI" w:hint="cs"/>
          <w:color w:val="000000" w:themeColor="text1"/>
          <w:sz w:val="28"/>
          <w:szCs w:val="28"/>
          <w:cs/>
          <w:lang w:eastAsia="en-IN" w:bidi="sa-IN"/>
        </w:rPr>
        <w:t>निरूपणं</w:t>
      </w:r>
      <w:r w:rsidRPr="00394265">
        <w:rPr>
          <w:rFonts w:ascii="Times New Roman" w:eastAsia="Times New Roman" w:hAnsi="Times New Roman" w:cs="Times New Roman"/>
          <w:color w:val="000000" w:themeColor="text1"/>
          <w:sz w:val="28"/>
          <w:szCs w:val="28"/>
          <w:lang w:eastAsia="en-IN" w:bidi="sa-IN"/>
        </w:rPr>
        <w:t xml:space="preserve"> should be </w:t>
      </w:r>
      <w:r w:rsidRPr="00394265">
        <w:rPr>
          <w:rFonts w:ascii="Nirmala UI" w:eastAsia="Times New Roman" w:hAnsi="Nirmala UI" w:cs="Nirmala UI" w:hint="cs"/>
          <w:color w:val="000000" w:themeColor="text1"/>
          <w:sz w:val="28"/>
          <w:szCs w:val="28"/>
          <w:cs/>
          <w:lang w:eastAsia="en-IN" w:bidi="sa-IN"/>
        </w:rPr>
        <w:t>निरूपणम्</w:t>
      </w:r>
      <w:r w:rsidRPr="00394265">
        <w:rPr>
          <w:rFonts w:ascii="Times New Roman" w:eastAsia="Times New Roman" w:hAnsi="Times New Roman" w:cs="Times New Roman"/>
          <w:color w:val="000000" w:themeColor="text1"/>
          <w:sz w:val="28"/>
          <w:szCs w:val="28"/>
          <w:lang w:eastAsia="en-IN" w:bidi="sa-IN"/>
        </w:rPr>
        <w:t>.</w:t>
      </w:r>
      <w:r w:rsidR="000C5A76" w:rsidRPr="00394265">
        <w:rPr>
          <w:rFonts w:ascii="Times New Roman" w:eastAsia="Times New Roman" w:hAnsi="Times New Roman" w:cs="Times New Roman"/>
          <w:color w:val="000000" w:themeColor="text1"/>
          <w:sz w:val="28"/>
          <w:szCs w:val="28"/>
          <w:lang w:eastAsia="en-IN" w:bidi="sa-IN"/>
        </w:rPr>
        <w:br/>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Translation:</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lastRenderedPageBreak/>
        <w:t>Now starts the explanation</w:t>
      </w:r>
      <w:r w:rsidR="003F55E3" w:rsidRPr="00394265">
        <w:rPr>
          <w:rFonts w:ascii="Times New Roman" w:eastAsia="Times New Roman" w:hAnsi="Times New Roman" w:cs="Times New Roman"/>
          <w:color w:val="000000" w:themeColor="text1"/>
          <w:sz w:val="28"/>
          <w:szCs w:val="28"/>
          <w:lang w:eastAsia="en-IN" w:bidi="sa-IN"/>
        </w:rPr>
        <w:t xml:space="preserve"> of the seven states of the </w:t>
      </w:r>
      <w:proofErr w:type="spellStart"/>
      <w:r w:rsidR="003F55E3" w:rsidRPr="00394265">
        <w:rPr>
          <w:rFonts w:ascii="Times New Roman" w:eastAsia="Times New Roman" w:hAnsi="Times New Roman" w:cs="Times New Roman"/>
          <w:i/>
          <w:iCs/>
          <w:color w:val="000000" w:themeColor="text1"/>
          <w:sz w:val="28"/>
          <w:szCs w:val="28"/>
          <w:lang w:eastAsia="en-IN" w:bidi="sa-IN"/>
        </w:rPr>
        <w:t>Yogin</w:t>
      </w:r>
      <w:proofErr w:type="spellEnd"/>
      <w:r w:rsidR="003F55E3" w:rsidRPr="00394265">
        <w:rPr>
          <w:rFonts w:ascii="Times New Roman" w:eastAsia="Times New Roman" w:hAnsi="Times New Roman" w:cs="Times New Roman"/>
          <w:color w:val="000000" w:themeColor="text1"/>
          <w:sz w:val="28"/>
          <w:szCs w:val="28"/>
          <w:lang w:eastAsia="en-IN" w:bidi="sa-IN"/>
        </w:rPr>
        <w:t>-</w:t>
      </w:r>
      <w:r w:rsidRPr="00394265">
        <w:rPr>
          <w:rFonts w:ascii="Times New Roman" w:eastAsia="Times New Roman" w:hAnsi="Times New Roman" w:cs="Times New Roman"/>
          <w:color w:val="000000" w:themeColor="text1"/>
          <w:sz w:val="28"/>
          <w:szCs w:val="28"/>
          <w:lang w:eastAsia="en-IN" w:bidi="sa-IN"/>
        </w:rPr>
        <w:t>s who are established in knowledge.</w:t>
      </w:r>
    </w:p>
    <w:p w:rsidR="003F55E3" w:rsidRPr="00394265" w:rsidRDefault="003F55E3"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Comments:</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Seven Stages of a </w:t>
      </w:r>
      <w:r w:rsidRPr="00394265">
        <w:rPr>
          <w:rFonts w:ascii="Times New Roman" w:eastAsia="Times New Roman" w:hAnsi="Times New Roman" w:cs="Times New Roman"/>
          <w:i/>
          <w:iCs/>
          <w:color w:val="000000" w:themeColor="text1"/>
          <w:sz w:val="28"/>
          <w:szCs w:val="28"/>
          <w:lang w:eastAsia="en-IN" w:bidi="sa-IN"/>
        </w:rPr>
        <w:t>Yogī</w:t>
      </w:r>
      <w:r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According to the </w:t>
      </w:r>
      <w:proofErr w:type="spellStart"/>
      <w:r w:rsidRPr="00394265">
        <w:rPr>
          <w:rFonts w:ascii="Times New Roman" w:eastAsia="Times New Roman" w:hAnsi="Times New Roman" w:cs="Times New Roman"/>
          <w:color w:val="000000" w:themeColor="text1"/>
          <w:sz w:val="28"/>
          <w:szCs w:val="28"/>
          <w:lang w:eastAsia="en-IN" w:bidi="sa-IN"/>
        </w:rPr>
        <w:t>Yog</w:t>
      </w:r>
      <w:r w:rsidR="003F55E3" w:rsidRPr="00394265">
        <w:rPr>
          <w:rFonts w:ascii="Times New Roman" w:eastAsia="Times New Roman" w:hAnsi="Times New Roman" w:cs="Times New Roman"/>
          <w:color w:val="000000" w:themeColor="text1"/>
          <w:sz w:val="28"/>
          <w:szCs w:val="28"/>
          <w:lang w:eastAsia="en-IN" w:bidi="sa-IN"/>
        </w:rPr>
        <w:t>a</w:t>
      </w:r>
      <w:r w:rsidRPr="00394265">
        <w:rPr>
          <w:rFonts w:ascii="Times New Roman" w:eastAsia="Times New Roman" w:hAnsi="Times New Roman" w:cs="Times New Roman"/>
          <w:color w:val="000000" w:themeColor="text1"/>
          <w:sz w:val="28"/>
          <w:szCs w:val="28"/>
          <w:lang w:eastAsia="en-IN" w:bidi="sa-IN"/>
        </w:rPr>
        <w:t>v</w:t>
      </w:r>
      <w:r w:rsidR="003F55E3" w:rsidRPr="00394265">
        <w:rPr>
          <w:rFonts w:ascii="Times New Roman" w:eastAsia="Times New Roman" w:hAnsi="Times New Roman" w:cs="Times New Roman"/>
          <w:color w:val="000000" w:themeColor="text1"/>
          <w:sz w:val="28"/>
          <w:szCs w:val="28"/>
          <w:lang w:eastAsia="en-IN" w:bidi="sa-IN"/>
        </w:rPr>
        <w:t>āsiṣ</w:t>
      </w:r>
      <w:r w:rsidRPr="00394265">
        <w:rPr>
          <w:rFonts w:ascii="Times New Roman" w:eastAsia="Times New Roman" w:hAnsi="Times New Roman" w:cs="Times New Roman"/>
          <w:color w:val="000000" w:themeColor="text1"/>
          <w:sz w:val="28"/>
          <w:szCs w:val="28"/>
          <w:lang w:eastAsia="en-IN" w:bidi="sa-IN"/>
        </w:rPr>
        <w:t>ṭha</w:t>
      </w:r>
      <w:proofErr w:type="spellEnd"/>
      <w:r w:rsidRPr="00394265">
        <w:rPr>
          <w:rFonts w:ascii="Times New Roman" w:eastAsia="Times New Roman" w:hAnsi="Times New Roman" w:cs="Times New Roman"/>
          <w:color w:val="000000" w:themeColor="text1"/>
          <w:sz w:val="28"/>
          <w:szCs w:val="28"/>
          <w:lang w:eastAsia="en-IN" w:bidi="sa-IN"/>
        </w:rPr>
        <w:t xml:space="preserve">, a </w:t>
      </w:r>
      <w:proofErr w:type="spellStart"/>
      <w:r w:rsidRPr="00394265">
        <w:rPr>
          <w:rFonts w:ascii="Times New Roman" w:eastAsia="Times New Roman" w:hAnsi="Times New Roman" w:cs="Times New Roman"/>
          <w:color w:val="000000" w:themeColor="text1"/>
          <w:sz w:val="28"/>
          <w:szCs w:val="28"/>
          <w:lang w:eastAsia="en-IN" w:bidi="sa-IN"/>
        </w:rPr>
        <w:t>Yogī</w:t>
      </w:r>
      <w:proofErr w:type="spellEnd"/>
      <w:r w:rsidRPr="00394265">
        <w:rPr>
          <w:rFonts w:ascii="Times New Roman" w:eastAsia="Times New Roman" w:hAnsi="Times New Roman" w:cs="Times New Roman"/>
          <w:color w:val="000000" w:themeColor="text1"/>
          <w:sz w:val="28"/>
          <w:szCs w:val="28"/>
          <w:lang w:eastAsia="en-IN" w:bidi="sa-IN"/>
        </w:rPr>
        <w:t xml:space="preserve"> has to undergo seven stages till he comes to Self-realisation.</w:t>
      </w:r>
      <w:r w:rsidR="003F55E3" w:rsidRPr="00394265">
        <w:rPr>
          <w:rFonts w:ascii="Times New Roman" w:eastAsia="Times New Roman" w:hAnsi="Times New Roman" w:cs="Times New Roman"/>
          <w:color w:val="000000" w:themeColor="text1"/>
          <w:sz w:val="28"/>
          <w:szCs w:val="28"/>
          <w:lang w:eastAsia="en-IN" w:bidi="sa-IN"/>
        </w:rPr>
        <w:t xml:space="preserve"> </w:t>
      </w:r>
      <w:proofErr w:type="spellStart"/>
      <w:proofErr w:type="gramStart"/>
      <w:r w:rsidR="003F55E3" w:rsidRPr="00394265">
        <w:rPr>
          <w:rFonts w:ascii="Times New Roman" w:eastAsia="Times New Roman" w:hAnsi="Times New Roman" w:cs="Times New Roman"/>
          <w:color w:val="000000" w:themeColor="text1"/>
          <w:sz w:val="28"/>
          <w:szCs w:val="28"/>
          <w:lang w:eastAsia="en-IN" w:bidi="sa-IN"/>
        </w:rPr>
        <w:t>Vasiṣ</w:t>
      </w:r>
      <w:r w:rsidRPr="00394265">
        <w:rPr>
          <w:rFonts w:ascii="Times New Roman" w:eastAsia="Times New Roman" w:hAnsi="Times New Roman" w:cs="Times New Roman"/>
          <w:color w:val="000000" w:themeColor="text1"/>
          <w:sz w:val="28"/>
          <w:szCs w:val="28"/>
          <w:lang w:eastAsia="en-IN" w:bidi="sa-IN"/>
        </w:rPr>
        <w:t>ṭha</w:t>
      </w:r>
      <w:proofErr w:type="spellEnd"/>
      <w:r w:rsidRPr="00394265">
        <w:rPr>
          <w:rFonts w:ascii="Times New Roman" w:eastAsia="Times New Roman" w:hAnsi="Times New Roman" w:cs="Times New Roman"/>
          <w:color w:val="000000" w:themeColor="text1"/>
          <w:sz w:val="28"/>
          <w:szCs w:val="28"/>
          <w:lang w:eastAsia="en-IN" w:bidi="sa-IN"/>
        </w:rPr>
        <w:t xml:space="preserve">  explains</w:t>
      </w:r>
      <w:proofErr w:type="gramEnd"/>
      <w:r w:rsidRPr="00394265">
        <w:rPr>
          <w:rFonts w:ascii="Times New Roman" w:eastAsia="Times New Roman" w:hAnsi="Times New Roman" w:cs="Times New Roman"/>
          <w:color w:val="000000" w:themeColor="text1"/>
          <w:sz w:val="28"/>
          <w:szCs w:val="28"/>
          <w:lang w:eastAsia="en-IN" w:bidi="sa-IN"/>
        </w:rPr>
        <w:t xml:space="preserve"> to </w:t>
      </w:r>
      <w:proofErr w:type="spellStart"/>
      <w:r w:rsidR="003F55E3" w:rsidRPr="00394265">
        <w:rPr>
          <w:rFonts w:ascii="Times New Roman" w:eastAsia="Times New Roman" w:hAnsi="Times New Roman" w:cs="Times New Roman"/>
          <w:color w:val="000000" w:themeColor="text1"/>
          <w:sz w:val="28"/>
          <w:szCs w:val="28"/>
          <w:lang w:eastAsia="en-IN" w:bidi="sa-IN"/>
        </w:rPr>
        <w:t>Śrīr</w:t>
      </w:r>
      <w:r w:rsidRPr="00394265">
        <w:rPr>
          <w:rFonts w:ascii="Times New Roman" w:eastAsia="Times New Roman" w:hAnsi="Times New Roman" w:cs="Times New Roman"/>
          <w:color w:val="000000" w:themeColor="text1"/>
          <w:sz w:val="28"/>
          <w:szCs w:val="28"/>
          <w:lang w:eastAsia="en-IN" w:bidi="sa-IN"/>
        </w:rPr>
        <w:t>āma</w:t>
      </w:r>
      <w:proofErr w:type="spellEnd"/>
      <w:r w:rsidRPr="00394265">
        <w:rPr>
          <w:rFonts w:ascii="Times New Roman" w:eastAsia="Times New Roman" w:hAnsi="Times New Roman" w:cs="Times New Roman"/>
          <w:color w:val="000000" w:themeColor="text1"/>
          <w:sz w:val="28"/>
          <w:szCs w:val="28"/>
          <w:lang w:eastAsia="en-IN" w:bidi="sa-IN"/>
        </w:rPr>
        <w:t xml:space="preserve"> how to practice the seven </w:t>
      </w:r>
      <w:r w:rsidR="0071181B" w:rsidRPr="00394265">
        <w:rPr>
          <w:rFonts w:ascii="Times New Roman" w:eastAsia="Times New Roman" w:hAnsi="Times New Roman" w:cs="Times New Roman"/>
          <w:color w:val="000000" w:themeColor="text1"/>
          <w:sz w:val="28"/>
          <w:szCs w:val="28"/>
          <w:lang w:eastAsia="en-IN" w:bidi="sa-IN"/>
        </w:rPr>
        <w:t>stages</w:t>
      </w:r>
      <w:r w:rsidRPr="00394265">
        <w:rPr>
          <w:rFonts w:ascii="Times New Roman" w:eastAsia="Times New Roman" w:hAnsi="Times New Roman" w:cs="Times New Roman"/>
          <w:color w:val="000000" w:themeColor="text1"/>
          <w:sz w:val="28"/>
          <w:szCs w:val="28"/>
          <w:lang w:eastAsia="en-IN" w:bidi="sa-IN"/>
        </w:rPr>
        <w:t xml:space="preserve"> and what are the characteristics of </w:t>
      </w:r>
      <w:proofErr w:type="spellStart"/>
      <w:r w:rsidRPr="00394265">
        <w:rPr>
          <w:rFonts w:ascii="Times New Roman" w:eastAsia="Times New Roman" w:hAnsi="Times New Roman" w:cs="Times New Roman"/>
          <w:color w:val="000000" w:themeColor="text1"/>
          <w:sz w:val="28"/>
          <w:szCs w:val="28"/>
          <w:lang w:eastAsia="en-IN" w:bidi="sa-IN"/>
        </w:rPr>
        <w:t>Yog</w:t>
      </w:r>
      <w:r w:rsidR="003F55E3" w:rsidRPr="00394265">
        <w:rPr>
          <w:rFonts w:ascii="Times New Roman" w:eastAsia="Times New Roman" w:hAnsi="Times New Roman" w:cs="Times New Roman"/>
          <w:color w:val="000000" w:themeColor="text1"/>
          <w:sz w:val="28"/>
          <w:szCs w:val="28"/>
          <w:lang w:eastAsia="en-IN" w:bidi="sa-IN"/>
        </w:rPr>
        <w:t>in</w:t>
      </w:r>
      <w:proofErr w:type="spellEnd"/>
      <w:r w:rsidR="003F55E3" w:rsidRPr="00394265">
        <w:rPr>
          <w:rFonts w:ascii="Times New Roman" w:eastAsia="Times New Roman" w:hAnsi="Times New Roman" w:cs="Times New Roman"/>
          <w:color w:val="000000" w:themeColor="text1"/>
          <w:sz w:val="28"/>
          <w:szCs w:val="28"/>
          <w:lang w:eastAsia="en-IN" w:bidi="sa-IN"/>
        </w:rPr>
        <w:t xml:space="preserve">-s in each </w:t>
      </w:r>
      <w:r w:rsidR="0071181B" w:rsidRPr="00394265">
        <w:rPr>
          <w:rFonts w:ascii="Times New Roman" w:eastAsia="Times New Roman" w:hAnsi="Times New Roman" w:cs="Times New Roman"/>
          <w:color w:val="000000" w:themeColor="text1"/>
          <w:sz w:val="28"/>
          <w:szCs w:val="28"/>
          <w:lang w:eastAsia="en-IN" w:bidi="sa-IN"/>
        </w:rPr>
        <w:t>stage</w:t>
      </w:r>
      <w:r w:rsidR="003F55E3" w:rsidRPr="00394265">
        <w:rPr>
          <w:rFonts w:ascii="Times New Roman" w:eastAsia="Times New Roman" w:hAnsi="Times New Roman" w:cs="Times New Roman"/>
          <w:color w:val="000000" w:themeColor="text1"/>
          <w:sz w:val="28"/>
          <w:szCs w:val="28"/>
          <w:lang w:eastAsia="en-IN" w:bidi="sa-IN"/>
        </w:rPr>
        <w:t>. (</w:t>
      </w:r>
      <w:proofErr w:type="spellStart"/>
      <w:r w:rsidR="003F55E3" w:rsidRPr="00394265">
        <w:rPr>
          <w:rFonts w:ascii="Times New Roman" w:eastAsia="Times New Roman" w:hAnsi="Times New Roman" w:cs="Times New Roman"/>
          <w:i/>
          <w:iCs/>
          <w:color w:val="000000" w:themeColor="text1"/>
          <w:sz w:val="28"/>
          <w:szCs w:val="28"/>
          <w:lang w:eastAsia="en-IN" w:bidi="sa-IN"/>
        </w:rPr>
        <w:t>Yoga</w:t>
      </w:r>
      <w:r w:rsidRPr="00394265">
        <w:rPr>
          <w:rFonts w:ascii="Times New Roman" w:eastAsia="Times New Roman" w:hAnsi="Times New Roman" w:cs="Times New Roman"/>
          <w:i/>
          <w:iCs/>
          <w:color w:val="000000" w:themeColor="text1"/>
          <w:sz w:val="28"/>
          <w:szCs w:val="28"/>
          <w:lang w:eastAsia="en-IN" w:bidi="sa-IN"/>
        </w:rPr>
        <w:t>v</w:t>
      </w:r>
      <w:r w:rsidR="003F55E3" w:rsidRPr="00394265">
        <w:rPr>
          <w:rFonts w:ascii="Times New Roman" w:eastAsia="Times New Roman" w:hAnsi="Times New Roman" w:cs="Times New Roman"/>
          <w:i/>
          <w:iCs/>
          <w:color w:val="000000" w:themeColor="text1"/>
          <w:sz w:val="28"/>
          <w:szCs w:val="28"/>
          <w:lang w:eastAsia="en-IN" w:bidi="sa-IN"/>
        </w:rPr>
        <w:t>ā</w:t>
      </w:r>
      <w:r w:rsidRPr="00394265">
        <w:rPr>
          <w:rFonts w:ascii="Times New Roman" w:eastAsia="Times New Roman" w:hAnsi="Times New Roman" w:cs="Times New Roman"/>
          <w:i/>
          <w:iCs/>
          <w:color w:val="000000" w:themeColor="text1"/>
          <w:sz w:val="28"/>
          <w:szCs w:val="28"/>
          <w:lang w:eastAsia="en-IN" w:bidi="sa-IN"/>
        </w:rPr>
        <w:t>siṣ</w:t>
      </w:r>
      <w:r w:rsidR="003F55E3" w:rsidRPr="00394265">
        <w:rPr>
          <w:rFonts w:ascii="Times New Roman" w:eastAsia="Times New Roman" w:hAnsi="Times New Roman" w:cs="Times New Roman"/>
          <w:i/>
          <w:iCs/>
          <w:color w:val="000000" w:themeColor="text1"/>
          <w:sz w:val="28"/>
          <w:szCs w:val="28"/>
          <w:lang w:eastAsia="en-IN" w:bidi="sa-IN"/>
        </w:rPr>
        <w:t>ṭha</w:t>
      </w:r>
      <w:proofErr w:type="spellEnd"/>
      <w:r w:rsidR="003F55E3" w:rsidRPr="00394265">
        <w:rPr>
          <w:rFonts w:ascii="Times New Roman" w:eastAsia="Times New Roman" w:hAnsi="Times New Roman" w:cs="Times New Roman"/>
          <w:i/>
          <w:iCs/>
          <w:color w:val="000000" w:themeColor="text1"/>
          <w:sz w:val="28"/>
          <w:szCs w:val="28"/>
          <w:lang w:eastAsia="en-IN" w:bidi="sa-IN"/>
        </w:rPr>
        <w:t xml:space="preserve">, </w:t>
      </w:r>
      <w:proofErr w:type="spellStart"/>
      <w:r w:rsidR="003F55E3" w:rsidRPr="00394265">
        <w:rPr>
          <w:rFonts w:ascii="Times New Roman" w:eastAsia="Times New Roman" w:hAnsi="Times New Roman" w:cs="Times New Roman"/>
          <w:i/>
          <w:iCs/>
          <w:color w:val="000000" w:themeColor="text1"/>
          <w:sz w:val="28"/>
          <w:szCs w:val="28"/>
          <w:lang w:eastAsia="en-IN" w:bidi="sa-IN"/>
        </w:rPr>
        <w:t>Nirvāṇa-prakaraṇa</w:t>
      </w:r>
      <w:proofErr w:type="spellEnd"/>
      <w:r w:rsidR="003F55E3" w:rsidRPr="00394265">
        <w:rPr>
          <w:rFonts w:ascii="Times New Roman" w:eastAsia="Times New Roman" w:hAnsi="Times New Roman" w:cs="Times New Roman"/>
          <w:i/>
          <w:iCs/>
          <w:color w:val="000000" w:themeColor="text1"/>
          <w:sz w:val="28"/>
          <w:szCs w:val="28"/>
          <w:lang w:eastAsia="en-IN" w:bidi="sa-IN"/>
        </w:rPr>
        <w:t xml:space="preserve">, </w:t>
      </w:r>
      <w:proofErr w:type="spellStart"/>
      <w:r w:rsidR="003F55E3" w:rsidRPr="00394265">
        <w:rPr>
          <w:rFonts w:ascii="Times New Roman" w:eastAsia="Times New Roman" w:hAnsi="Times New Roman" w:cs="Times New Roman"/>
          <w:i/>
          <w:iCs/>
          <w:color w:val="000000" w:themeColor="text1"/>
          <w:sz w:val="28"/>
          <w:szCs w:val="28"/>
          <w:lang w:eastAsia="en-IN" w:bidi="sa-IN"/>
        </w:rPr>
        <w:t>pūrvārd</w:t>
      </w:r>
      <w:r w:rsidR="00A578C1" w:rsidRPr="00394265">
        <w:rPr>
          <w:rFonts w:ascii="Times New Roman" w:eastAsia="Times New Roman" w:hAnsi="Times New Roman" w:cs="Times New Roman"/>
          <w:i/>
          <w:iCs/>
          <w:color w:val="000000" w:themeColor="text1"/>
          <w:sz w:val="28"/>
          <w:szCs w:val="28"/>
          <w:lang w:eastAsia="en-IN" w:bidi="sa-IN"/>
        </w:rPr>
        <w:t>ha</w:t>
      </w:r>
      <w:proofErr w:type="spellEnd"/>
      <w:r w:rsidR="00A578C1" w:rsidRPr="00394265">
        <w:rPr>
          <w:rFonts w:ascii="Times New Roman" w:eastAsia="Times New Roman" w:hAnsi="Times New Roman" w:cs="Times New Roman"/>
          <w:i/>
          <w:iCs/>
          <w:color w:val="000000" w:themeColor="text1"/>
          <w:sz w:val="28"/>
          <w:szCs w:val="28"/>
          <w:lang w:eastAsia="en-IN" w:bidi="sa-IN"/>
        </w:rPr>
        <w:t xml:space="preserve">, 126; </w:t>
      </w:r>
      <w:proofErr w:type="spellStart"/>
      <w:r w:rsidR="00A578C1" w:rsidRPr="00394265">
        <w:rPr>
          <w:rFonts w:ascii="Times New Roman" w:eastAsia="Times New Roman" w:hAnsi="Times New Roman" w:cs="Times New Roman"/>
          <w:i/>
          <w:iCs/>
          <w:color w:val="000000" w:themeColor="text1"/>
          <w:sz w:val="28"/>
          <w:szCs w:val="28"/>
          <w:lang w:eastAsia="en-IN" w:bidi="sa-IN"/>
        </w:rPr>
        <w:t>Utpatti-prakaraṇa</w:t>
      </w:r>
      <w:proofErr w:type="spellEnd"/>
      <w:r w:rsidR="00A578C1" w:rsidRPr="00394265">
        <w:rPr>
          <w:rFonts w:ascii="Times New Roman" w:eastAsia="Times New Roman" w:hAnsi="Times New Roman" w:cs="Times New Roman"/>
          <w:i/>
          <w:iCs/>
          <w:color w:val="000000" w:themeColor="text1"/>
          <w:sz w:val="28"/>
          <w:szCs w:val="28"/>
          <w:lang w:eastAsia="en-IN" w:bidi="sa-IN"/>
        </w:rPr>
        <w:t>.</w:t>
      </w:r>
      <w:r w:rsidRPr="00394265">
        <w:rPr>
          <w:rFonts w:ascii="Times New Roman" w:eastAsia="Times New Roman" w:hAnsi="Times New Roman" w:cs="Times New Roman"/>
          <w:i/>
          <w:iCs/>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118.5-6)</w:t>
      </w:r>
    </w:p>
    <w:p w:rsidR="000C5A76" w:rsidRPr="00394265" w:rsidRDefault="000C5A76"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Saptabhūmi</w:t>
      </w:r>
      <w:r w:rsidR="000C5A76"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Text:</w:t>
      </w:r>
      <w:r w:rsidR="000C5A76" w:rsidRPr="00394265">
        <w:rPr>
          <w:rFonts w:ascii="Times New Roman" w:eastAsia="Times New Roman" w:hAnsi="Times New Roman" w:cs="Times New Roman"/>
          <w:color w:val="000000" w:themeColor="text1"/>
          <w:sz w:val="28"/>
          <w:szCs w:val="28"/>
          <w:lang w:eastAsia="en-IN" w:bidi="sa-IN"/>
        </w:rPr>
        <w:t> </w:t>
      </w:r>
    </w:p>
    <w:p w:rsidR="00E277FB"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ज्ञानभूमिः</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शुभेछाख्या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प्रथमा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परिकीर्तिता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w:t>
      </w:r>
    </w:p>
    <w:p w:rsidR="00E277FB"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विचारणा</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द्वितीयास्यातृतीयातनुमानसा</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r w:rsidRPr="00394265">
        <w:rPr>
          <w:rFonts w:ascii="Nirmala UI" w:eastAsia="Times New Roman" w:hAnsi="Nirmala UI" w:cs="Nirmala UI" w:hint="cs"/>
          <w:color w:val="000000" w:themeColor="text1"/>
          <w:sz w:val="28"/>
          <w:szCs w:val="28"/>
          <w:cs/>
          <w:lang w:eastAsia="en-IN" w:bidi="sa-IN"/>
        </w:rPr>
        <w:t>२</w:t>
      </w:r>
      <w:r w:rsidRPr="00394265">
        <w:rPr>
          <w:rFonts w:ascii="Times New Roman" w:eastAsia="Times New Roman" w:hAnsi="Times New Roman" w:cs="Times New Roman"/>
          <w:color w:val="000000" w:themeColor="text1"/>
          <w:sz w:val="28"/>
          <w:szCs w:val="28"/>
          <w:lang w:eastAsia="en-IN" w:bidi="sa-IN"/>
        </w:rPr>
        <w:t xml:space="preserve">|| </w:t>
      </w:r>
    </w:p>
    <w:p w:rsidR="005617FD" w:rsidRPr="00394265" w:rsidRDefault="005617FD"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E277FB" w:rsidRPr="00394265" w:rsidRDefault="00E277FB"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t>Sandhivigraha</w:t>
      </w:r>
      <w:proofErr w:type="spellEnd"/>
      <w:r w:rsidRPr="00394265">
        <w:rPr>
          <w:rFonts w:ascii="Times New Roman" w:eastAsia="Times New Roman" w:hAnsi="Times New Roman" w:cs="Times New Roman"/>
          <w:color w:val="000000" w:themeColor="text1"/>
          <w:sz w:val="28"/>
          <w:szCs w:val="28"/>
          <w:lang w:eastAsia="en-IN" w:bidi="sa-IN"/>
        </w:rPr>
        <w:t>: </w:t>
      </w:r>
    </w:p>
    <w:p w:rsidR="00E277FB" w:rsidRPr="00394265" w:rsidRDefault="00E277FB"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ज्ञानभूमिः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शुभेछा</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आख्या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प्रथमा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परिकीर्तिता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w:t>
      </w:r>
    </w:p>
    <w:p w:rsidR="00E277FB" w:rsidRPr="00394265" w:rsidRDefault="00E277FB"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विचारणा</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द्वितीया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स्यात्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तृतीया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तनुमानसा</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r w:rsidRPr="00394265">
        <w:rPr>
          <w:rFonts w:ascii="Nirmala UI" w:eastAsia="Times New Roman" w:hAnsi="Nirmala UI" w:cs="Nirmala UI" w:hint="cs"/>
          <w:color w:val="000000" w:themeColor="text1"/>
          <w:sz w:val="28"/>
          <w:szCs w:val="28"/>
          <w:cs/>
          <w:lang w:eastAsia="en-IN" w:bidi="sa-IN"/>
        </w:rPr>
        <w:t>२</w:t>
      </w:r>
      <w:r w:rsidRPr="00394265">
        <w:rPr>
          <w:rFonts w:ascii="Times New Roman" w:eastAsia="Times New Roman" w:hAnsi="Times New Roman" w:cs="Times New Roman"/>
          <w:color w:val="000000" w:themeColor="text1"/>
          <w:sz w:val="28"/>
          <w:szCs w:val="28"/>
          <w:lang w:eastAsia="en-IN" w:bidi="sa-IN"/>
        </w:rPr>
        <w:t>||</w:t>
      </w:r>
    </w:p>
    <w:p w:rsidR="00E277FB" w:rsidRPr="00394265" w:rsidRDefault="00E277FB"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5617FD" w:rsidRPr="00394265" w:rsidRDefault="005617FD"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Notes:</w:t>
      </w:r>
    </w:p>
    <w:p w:rsidR="000C5A76" w:rsidRPr="00394265" w:rsidRDefault="000C5A76" w:rsidP="00B4086F">
      <w:pPr>
        <w:numPr>
          <w:ilvl w:val="0"/>
          <w:numId w:val="1"/>
        </w:numPr>
        <w:spacing w:after="0" w:line="240" w:lineRule="auto"/>
        <w:jc w:val="both"/>
        <w:textAlignment w:val="baseline"/>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शुभेछाख्या</w:t>
      </w:r>
      <w:r w:rsidR="00E277FB" w:rsidRPr="00394265">
        <w:rPr>
          <w:rFonts w:ascii="Times New Roman" w:eastAsia="Times New Roman" w:hAnsi="Times New Roman" w:cs="Times New Roman"/>
          <w:color w:val="000000" w:themeColor="text1"/>
          <w:sz w:val="28"/>
          <w:szCs w:val="28"/>
          <w:lang w:eastAsia="en-IN" w:bidi="sa-IN"/>
        </w:rPr>
        <w:t xml:space="preserve"> s</w:t>
      </w:r>
      <w:r w:rsidRPr="00394265">
        <w:rPr>
          <w:rFonts w:ascii="Times New Roman" w:eastAsia="Times New Roman" w:hAnsi="Times New Roman" w:cs="Times New Roman"/>
          <w:color w:val="000000" w:themeColor="text1"/>
          <w:sz w:val="28"/>
          <w:szCs w:val="28"/>
          <w:lang w:eastAsia="en-IN" w:bidi="sa-IN"/>
        </w:rPr>
        <w:t xml:space="preserve">hould be </w:t>
      </w:r>
      <w:r w:rsidRPr="00394265">
        <w:rPr>
          <w:rFonts w:ascii="Nirmala UI" w:eastAsia="Times New Roman" w:hAnsi="Nirmala UI" w:cs="Nirmala UI" w:hint="cs"/>
          <w:color w:val="000000" w:themeColor="text1"/>
          <w:sz w:val="28"/>
          <w:szCs w:val="28"/>
          <w:cs/>
          <w:lang w:eastAsia="en-IN" w:bidi="sa-IN"/>
        </w:rPr>
        <w:t>शुभेच्छाख्या</w:t>
      </w:r>
    </w:p>
    <w:p w:rsidR="000C5A76" w:rsidRPr="00394265" w:rsidRDefault="000C5A76" w:rsidP="00B4086F">
      <w:pPr>
        <w:numPr>
          <w:ilvl w:val="0"/>
          <w:numId w:val="1"/>
        </w:numPr>
        <w:spacing w:after="0" w:line="240" w:lineRule="auto"/>
        <w:jc w:val="both"/>
        <w:textAlignment w:val="baseline"/>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द्वितीयास्यातृतीया</w:t>
      </w:r>
      <w:r w:rsidRPr="00394265">
        <w:rPr>
          <w:rFonts w:ascii="Times New Roman" w:eastAsia="Times New Roman" w:hAnsi="Times New Roman" w:cs="Times New Roman"/>
          <w:color w:val="000000" w:themeColor="text1"/>
          <w:sz w:val="28"/>
          <w:szCs w:val="28"/>
          <w:lang w:eastAsia="en-IN" w:bidi="sa-IN"/>
        </w:rPr>
        <w:t xml:space="preserve"> should be </w:t>
      </w:r>
      <w:r w:rsidRPr="00394265">
        <w:rPr>
          <w:rFonts w:ascii="Nirmala UI" w:eastAsia="Times New Roman" w:hAnsi="Nirmala UI" w:cs="Nirmala UI" w:hint="cs"/>
          <w:color w:val="000000" w:themeColor="text1"/>
          <w:sz w:val="28"/>
          <w:szCs w:val="28"/>
          <w:cs/>
          <w:lang w:eastAsia="en-IN" w:bidi="sa-IN"/>
        </w:rPr>
        <w:t>द्वितीयास्यात्तृतीया</w:t>
      </w:r>
      <w:r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p>
    <w:p w:rsidR="000C5A76" w:rsidRPr="00394265" w:rsidRDefault="000C5A76"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Translation:</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The first state of knowledge is known by the name </w:t>
      </w:r>
      <w:proofErr w:type="spellStart"/>
      <w:r w:rsidR="005F6FE3" w:rsidRPr="00394265">
        <w:rPr>
          <w:rFonts w:ascii="Times New Roman" w:eastAsia="Times New Roman" w:hAnsi="Times New Roman" w:cs="Times New Roman"/>
          <w:color w:val="000000" w:themeColor="text1"/>
          <w:sz w:val="28"/>
          <w:szCs w:val="28"/>
          <w:lang w:eastAsia="en-IN" w:bidi="sa-IN"/>
        </w:rPr>
        <w:t>Ś</w:t>
      </w:r>
      <w:r w:rsidRPr="00394265">
        <w:rPr>
          <w:rFonts w:ascii="Times New Roman" w:eastAsia="Times New Roman" w:hAnsi="Times New Roman" w:cs="Times New Roman"/>
          <w:color w:val="000000" w:themeColor="text1"/>
          <w:sz w:val="28"/>
          <w:szCs w:val="28"/>
          <w:lang w:eastAsia="en-IN" w:bidi="sa-IN"/>
        </w:rPr>
        <w:t>ubhecch</w:t>
      </w:r>
      <w:r w:rsidR="00E277FB" w:rsidRPr="00394265">
        <w:rPr>
          <w:rFonts w:ascii="Times New Roman" w:eastAsia="Times New Roman" w:hAnsi="Times New Roman" w:cs="Times New Roman"/>
          <w:color w:val="000000" w:themeColor="text1"/>
          <w:sz w:val="28"/>
          <w:szCs w:val="28"/>
          <w:lang w:eastAsia="en-IN" w:bidi="sa-IN"/>
        </w:rPr>
        <w:t>ā</w:t>
      </w:r>
      <w:proofErr w:type="spellEnd"/>
      <w:r w:rsidRPr="00394265">
        <w:rPr>
          <w:rFonts w:ascii="Times New Roman" w:eastAsia="Times New Roman" w:hAnsi="Times New Roman" w:cs="Times New Roman"/>
          <w:color w:val="000000" w:themeColor="text1"/>
          <w:sz w:val="28"/>
          <w:szCs w:val="28"/>
          <w:lang w:eastAsia="en-IN" w:bidi="sa-IN"/>
        </w:rPr>
        <w:t xml:space="preserve">. The second one is </w:t>
      </w:r>
      <w:proofErr w:type="spellStart"/>
      <w:r w:rsidRPr="00394265">
        <w:rPr>
          <w:rFonts w:ascii="Times New Roman" w:eastAsia="Times New Roman" w:hAnsi="Times New Roman" w:cs="Times New Roman"/>
          <w:color w:val="000000" w:themeColor="text1"/>
          <w:sz w:val="28"/>
          <w:szCs w:val="28"/>
          <w:lang w:eastAsia="en-IN" w:bidi="sa-IN"/>
        </w:rPr>
        <w:t>Vicāraṇā</w:t>
      </w:r>
      <w:proofErr w:type="spellEnd"/>
      <w:r w:rsidRPr="00394265">
        <w:rPr>
          <w:rFonts w:ascii="Times New Roman" w:eastAsia="Times New Roman" w:hAnsi="Times New Roman" w:cs="Times New Roman"/>
          <w:color w:val="000000" w:themeColor="text1"/>
          <w:sz w:val="28"/>
          <w:szCs w:val="28"/>
          <w:lang w:eastAsia="en-IN" w:bidi="sa-IN"/>
        </w:rPr>
        <w:t xml:space="preserve">. The third one is </w:t>
      </w:r>
      <w:proofErr w:type="spellStart"/>
      <w:proofErr w:type="gramStart"/>
      <w:r w:rsidRPr="00394265">
        <w:rPr>
          <w:rFonts w:ascii="Times New Roman" w:eastAsia="Times New Roman" w:hAnsi="Times New Roman" w:cs="Times New Roman"/>
          <w:color w:val="000000" w:themeColor="text1"/>
          <w:sz w:val="28"/>
          <w:szCs w:val="28"/>
          <w:lang w:eastAsia="en-IN" w:bidi="sa-IN"/>
        </w:rPr>
        <w:t>Tanumānas</w:t>
      </w:r>
      <w:r w:rsidR="00E277FB" w:rsidRPr="00394265">
        <w:rPr>
          <w:rFonts w:ascii="Times New Roman" w:eastAsia="Times New Roman" w:hAnsi="Times New Roman" w:cs="Times New Roman"/>
          <w:color w:val="000000" w:themeColor="text1"/>
          <w:sz w:val="28"/>
          <w:szCs w:val="28"/>
          <w:lang w:eastAsia="en-IN" w:bidi="sa-IN"/>
        </w:rPr>
        <w:t>ā</w:t>
      </w:r>
      <w:proofErr w:type="spellEnd"/>
      <w:r w:rsidRPr="00394265">
        <w:rPr>
          <w:rFonts w:ascii="Times New Roman" w:eastAsia="Times New Roman" w:hAnsi="Times New Roman" w:cs="Times New Roman"/>
          <w:color w:val="000000" w:themeColor="text1"/>
          <w:sz w:val="28"/>
          <w:szCs w:val="28"/>
          <w:lang w:eastAsia="en-IN" w:bidi="sa-IN"/>
        </w:rPr>
        <w:t xml:space="preserve"> .</w:t>
      </w:r>
      <w:proofErr w:type="gramEnd"/>
    </w:p>
    <w:p w:rsidR="005617FD" w:rsidRPr="00394265" w:rsidRDefault="005617FD"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Saptabhūmi</w:t>
      </w:r>
      <w:r w:rsidR="000C5A76"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Text:</w:t>
      </w:r>
    </w:p>
    <w:p w:rsidR="00E277FB"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सत्त्वापत्तिश्चतुर्थीस्यात्ततोऽसंसक्तिनामिका</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पदार्थाभावनीषष्टी</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सप्तमीतुर्य्यगास्मृतति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r w:rsidRPr="00394265">
        <w:rPr>
          <w:rFonts w:ascii="Nirmala UI" w:eastAsia="Times New Roman" w:hAnsi="Nirmala UI" w:cs="Nirmala UI" w:hint="cs"/>
          <w:color w:val="000000" w:themeColor="text1"/>
          <w:sz w:val="28"/>
          <w:szCs w:val="28"/>
          <w:cs/>
          <w:lang w:eastAsia="en-IN" w:bidi="sa-IN"/>
        </w:rPr>
        <w:t>३</w:t>
      </w:r>
      <w:r w:rsidRPr="00394265">
        <w:rPr>
          <w:rFonts w:ascii="Times New Roman" w:eastAsia="Times New Roman" w:hAnsi="Times New Roman" w:cs="Times New Roman"/>
          <w:color w:val="000000" w:themeColor="text1"/>
          <w:sz w:val="28"/>
          <w:szCs w:val="28"/>
          <w:lang w:eastAsia="en-IN" w:bidi="sa-IN"/>
        </w:rPr>
        <w:t>||</w:t>
      </w:r>
    </w:p>
    <w:p w:rsidR="005617FD" w:rsidRPr="00394265" w:rsidRDefault="005617FD"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E277FB" w:rsidRPr="00394265" w:rsidRDefault="00E277FB"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t>Sandhivigraha</w:t>
      </w:r>
      <w:proofErr w:type="spellEnd"/>
      <w:r w:rsidRPr="00394265">
        <w:rPr>
          <w:rFonts w:ascii="Times New Roman" w:eastAsia="Times New Roman" w:hAnsi="Times New Roman" w:cs="Times New Roman"/>
          <w:color w:val="000000" w:themeColor="text1"/>
          <w:sz w:val="28"/>
          <w:szCs w:val="28"/>
          <w:lang w:eastAsia="en-IN" w:bidi="sa-IN"/>
        </w:rPr>
        <w:t>: </w:t>
      </w:r>
    </w:p>
    <w:p w:rsidR="00E277FB" w:rsidRPr="00394265" w:rsidRDefault="00E277FB"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सत्त्वापत्ति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चतुर्थी</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स्यात्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तत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असंसक्तिनामिका</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 </w:t>
      </w:r>
    </w:p>
    <w:p w:rsidR="00E277FB" w:rsidRPr="00394265" w:rsidRDefault="00E277FB"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पदार्थाभावनी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षष्टी</w:t>
      </w:r>
      <w:r w:rsidRPr="00394265">
        <w:rPr>
          <w:rFonts w:ascii="Times New Roman" w:eastAsia="Times New Roman" w:hAnsi="Times New Roman" w:cs="Times New Roman"/>
          <w:color w:val="000000" w:themeColor="text1"/>
          <w:sz w:val="28"/>
          <w:szCs w:val="28"/>
          <w:lang w:eastAsia="en-IN" w:bidi="sa-IN"/>
        </w:rPr>
        <w:t xml:space="preserve"> </w:t>
      </w:r>
      <w:r w:rsidR="002E2C9E" w:rsidRPr="00394265">
        <w:rPr>
          <w:rFonts w:ascii="Nirmala UI" w:eastAsia="Times New Roman" w:hAnsi="Nirmala UI" w:cs="Nirmala UI" w:hint="cs"/>
          <w:color w:val="000000" w:themeColor="text1"/>
          <w:sz w:val="28"/>
          <w:szCs w:val="28"/>
          <w:cs/>
          <w:lang w:eastAsia="en-IN" w:bidi="sa-IN"/>
        </w:rPr>
        <w:t>सप्तमी</w:t>
      </w:r>
      <w:r w:rsidR="002E2C9E" w:rsidRPr="00394265">
        <w:rPr>
          <w:rFonts w:ascii="Times New Roman" w:eastAsia="Times New Roman" w:hAnsi="Times New Roman" w:cs="Times New Roman"/>
          <w:color w:val="000000" w:themeColor="text1"/>
          <w:sz w:val="28"/>
          <w:szCs w:val="28"/>
          <w:cs/>
          <w:lang w:eastAsia="en-IN" w:bidi="sa-IN"/>
        </w:rPr>
        <w:t xml:space="preserve"> </w:t>
      </w:r>
      <w:r w:rsidR="002E2C9E" w:rsidRPr="00394265">
        <w:rPr>
          <w:rFonts w:ascii="Nirmala UI" w:eastAsia="Times New Roman" w:hAnsi="Nirmala UI" w:cs="Nirmala UI" w:hint="cs"/>
          <w:color w:val="000000" w:themeColor="text1"/>
          <w:sz w:val="28"/>
          <w:szCs w:val="28"/>
          <w:cs/>
          <w:lang w:eastAsia="en-IN" w:bidi="sa-IN"/>
        </w:rPr>
        <w:t>तुर्य्यगा</w:t>
      </w:r>
      <w:r w:rsidR="002E2C9E" w:rsidRPr="00394265">
        <w:rPr>
          <w:rFonts w:ascii="Times New Roman" w:eastAsia="Times New Roman" w:hAnsi="Times New Roman" w:cs="Times New Roman"/>
          <w:color w:val="000000" w:themeColor="text1"/>
          <w:sz w:val="28"/>
          <w:szCs w:val="28"/>
          <w:cs/>
          <w:lang w:eastAsia="en-IN" w:bidi="sa-IN"/>
        </w:rPr>
        <w:t xml:space="preserve"> </w:t>
      </w:r>
      <w:r w:rsidR="002E2C9E" w:rsidRPr="00394265">
        <w:rPr>
          <w:rFonts w:ascii="Nirmala UI" w:eastAsia="Times New Roman" w:hAnsi="Nirmala UI" w:cs="Nirmala UI" w:hint="cs"/>
          <w:color w:val="000000" w:themeColor="text1"/>
          <w:sz w:val="28"/>
          <w:szCs w:val="28"/>
          <w:cs/>
          <w:lang w:eastAsia="en-IN" w:bidi="sa-IN"/>
        </w:rPr>
        <w:t>स्मृत</w:t>
      </w:r>
      <w:r w:rsidR="002E2C9E"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इति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r w:rsidRPr="00394265">
        <w:rPr>
          <w:rFonts w:ascii="Nirmala UI" w:eastAsia="Times New Roman" w:hAnsi="Nirmala UI" w:cs="Nirmala UI" w:hint="cs"/>
          <w:color w:val="000000" w:themeColor="text1"/>
          <w:sz w:val="28"/>
          <w:szCs w:val="28"/>
          <w:cs/>
          <w:lang w:eastAsia="en-IN" w:bidi="sa-IN"/>
        </w:rPr>
        <w:t>३</w:t>
      </w:r>
      <w:r w:rsidRPr="00394265">
        <w:rPr>
          <w:rFonts w:ascii="Times New Roman" w:eastAsia="Times New Roman" w:hAnsi="Times New Roman" w:cs="Times New Roman"/>
          <w:color w:val="000000" w:themeColor="text1"/>
          <w:sz w:val="28"/>
          <w:szCs w:val="28"/>
          <w:lang w:eastAsia="en-IN" w:bidi="sa-IN"/>
        </w:rPr>
        <w:t>||</w:t>
      </w:r>
    </w:p>
    <w:p w:rsidR="00E277FB" w:rsidRPr="00394265" w:rsidRDefault="00E277FB"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Notes:</w:t>
      </w:r>
    </w:p>
    <w:p w:rsidR="00E277FB" w:rsidRPr="00394265" w:rsidRDefault="000C5A76" w:rsidP="00B4086F">
      <w:pPr>
        <w:numPr>
          <w:ilvl w:val="0"/>
          <w:numId w:val="2"/>
        </w:numPr>
        <w:spacing w:after="0" w:line="240" w:lineRule="auto"/>
        <w:jc w:val="both"/>
        <w:textAlignment w:val="baseline"/>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षष्टी</w:t>
      </w:r>
      <w:r w:rsidRPr="00394265">
        <w:rPr>
          <w:rFonts w:ascii="Times New Roman" w:eastAsia="Times New Roman" w:hAnsi="Times New Roman" w:cs="Times New Roman"/>
          <w:color w:val="000000" w:themeColor="text1"/>
          <w:sz w:val="28"/>
          <w:szCs w:val="28"/>
          <w:lang w:eastAsia="en-IN" w:bidi="sa-IN"/>
        </w:rPr>
        <w:t xml:space="preserve">  should be </w:t>
      </w:r>
      <w:r w:rsidRPr="00394265">
        <w:rPr>
          <w:rFonts w:ascii="Nirmala UI" w:eastAsia="Times New Roman" w:hAnsi="Nirmala UI" w:cs="Nirmala UI" w:hint="cs"/>
          <w:color w:val="000000" w:themeColor="text1"/>
          <w:sz w:val="28"/>
          <w:szCs w:val="28"/>
          <w:cs/>
          <w:lang w:eastAsia="en-IN" w:bidi="sa-IN"/>
        </w:rPr>
        <w:t>षष्ठी</w:t>
      </w:r>
      <w:r w:rsidRPr="00394265">
        <w:rPr>
          <w:rFonts w:ascii="Times New Roman" w:eastAsia="Times New Roman" w:hAnsi="Times New Roman" w:cs="Times New Roman"/>
          <w:color w:val="000000" w:themeColor="text1"/>
          <w:sz w:val="28"/>
          <w:szCs w:val="28"/>
          <w:cs/>
          <w:lang w:eastAsia="en-IN" w:bidi="sa-IN"/>
        </w:rPr>
        <w:t xml:space="preserve">   </w:t>
      </w:r>
    </w:p>
    <w:p w:rsidR="000C5A76" w:rsidRPr="00394265" w:rsidRDefault="000C5A76" w:rsidP="00B4086F">
      <w:pPr>
        <w:numPr>
          <w:ilvl w:val="0"/>
          <w:numId w:val="2"/>
        </w:numPr>
        <w:spacing w:after="0" w:line="240" w:lineRule="auto"/>
        <w:jc w:val="both"/>
        <w:textAlignment w:val="baseline"/>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स्मृतति</w:t>
      </w:r>
      <w:r w:rsidRPr="00394265">
        <w:rPr>
          <w:rFonts w:ascii="Times New Roman" w:eastAsia="Times New Roman" w:hAnsi="Times New Roman" w:cs="Times New Roman"/>
          <w:color w:val="000000" w:themeColor="text1"/>
          <w:sz w:val="28"/>
          <w:szCs w:val="28"/>
          <w:lang w:eastAsia="en-IN" w:bidi="sa-IN"/>
        </w:rPr>
        <w:t xml:space="preserve"> should be</w:t>
      </w:r>
      <w:r w:rsidR="002E2C9E"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स्मृता</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br/>
      </w:r>
    </w:p>
    <w:p w:rsidR="000C5A76" w:rsidRPr="00394265" w:rsidRDefault="000C5A76"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Translation:</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The fourth one is </w:t>
      </w:r>
      <w:proofErr w:type="spellStart"/>
      <w:r w:rsidRPr="00394265">
        <w:rPr>
          <w:rFonts w:ascii="Times New Roman" w:eastAsia="Times New Roman" w:hAnsi="Times New Roman" w:cs="Times New Roman"/>
          <w:color w:val="000000" w:themeColor="text1"/>
          <w:sz w:val="28"/>
          <w:szCs w:val="28"/>
          <w:lang w:eastAsia="en-IN" w:bidi="sa-IN"/>
        </w:rPr>
        <w:t>Sattvāpatti</w:t>
      </w:r>
      <w:proofErr w:type="spellEnd"/>
      <w:r w:rsidRPr="00394265">
        <w:rPr>
          <w:rFonts w:ascii="Times New Roman" w:eastAsia="Times New Roman" w:hAnsi="Times New Roman" w:cs="Times New Roman"/>
          <w:color w:val="000000" w:themeColor="text1"/>
          <w:sz w:val="28"/>
          <w:szCs w:val="28"/>
          <w:lang w:eastAsia="en-IN" w:bidi="sa-IN"/>
        </w:rPr>
        <w:t xml:space="preserve">. Then follows </w:t>
      </w:r>
      <w:proofErr w:type="spellStart"/>
      <w:r w:rsidRPr="00394265">
        <w:rPr>
          <w:rFonts w:ascii="Times New Roman" w:eastAsia="Times New Roman" w:hAnsi="Times New Roman" w:cs="Times New Roman"/>
          <w:color w:val="000000" w:themeColor="text1"/>
          <w:sz w:val="28"/>
          <w:szCs w:val="28"/>
          <w:lang w:eastAsia="en-IN" w:bidi="sa-IN"/>
        </w:rPr>
        <w:t>Asa</w:t>
      </w:r>
      <w:r w:rsidR="002E2C9E" w:rsidRPr="00394265">
        <w:rPr>
          <w:rFonts w:ascii="Times New Roman" w:eastAsia="Times New Roman" w:hAnsi="Times New Roman" w:cs="Times New Roman"/>
          <w:color w:val="000000" w:themeColor="text1"/>
          <w:sz w:val="28"/>
          <w:szCs w:val="28"/>
          <w:lang w:eastAsia="en-IN" w:bidi="sa-IN"/>
        </w:rPr>
        <w:t>ṃ</w:t>
      </w:r>
      <w:r w:rsidRPr="00394265">
        <w:rPr>
          <w:rFonts w:ascii="Times New Roman" w:eastAsia="Times New Roman" w:hAnsi="Times New Roman" w:cs="Times New Roman"/>
          <w:color w:val="000000" w:themeColor="text1"/>
          <w:sz w:val="28"/>
          <w:szCs w:val="28"/>
          <w:lang w:eastAsia="en-IN" w:bidi="sa-IN"/>
        </w:rPr>
        <w:t>sakti</w:t>
      </w:r>
      <w:proofErr w:type="spellEnd"/>
      <w:r w:rsidRPr="00394265">
        <w:rPr>
          <w:rFonts w:ascii="Times New Roman" w:eastAsia="Times New Roman" w:hAnsi="Times New Roman" w:cs="Times New Roman"/>
          <w:color w:val="000000" w:themeColor="text1"/>
          <w:sz w:val="28"/>
          <w:szCs w:val="28"/>
          <w:lang w:eastAsia="en-IN" w:bidi="sa-IN"/>
        </w:rPr>
        <w:t xml:space="preserve">. The sixth one is </w:t>
      </w:r>
      <w:proofErr w:type="spellStart"/>
      <w:r w:rsidRPr="00394265">
        <w:rPr>
          <w:rFonts w:ascii="Times New Roman" w:eastAsia="Times New Roman" w:hAnsi="Times New Roman" w:cs="Times New Roman"/>
          <w:color w:val="000000" w:themeColor="text1"/>
          <w:sz w:val="28"/>
          <w:szCs w:val="28"/>
          <w:lang w:eastAsia="en-IN" w:bidi="sa-IN"/>
        </w:rPr>
        <w:t>Padārth</w:t>
      </w:r>
      <w:r w:rsidR="002E2C9E" w:rsidRPr="00394265">
        <w:rPr>
          <w:rFonts w:ascii="Times New Roman" w:eastAsia="Times New Roman" w:hAnsi="Times New Roman" w:cs="Times New Roman"/>
          <w:color w:val="000000" w:themeColor="text1"/>
          <w:sz w:val="28"/>
          <w:szCs w:val="28"/>
          <w:lang w:eastAsia="en-IN" w:bidi="sa-IN"/>
        </w:rPr>
        <w:t>ā</w:t>
      </w:r>
      <w:r w:rsidRPr="00394265">
        <w:rPr>
          <w:rFonts w:ascii="Times New Roman" w:eastAsia="Times New Roman" w:hAnsi="Times New Roman" w:cs="Times New Roman"/>
          <w:color w:val="000000" w:themeColor="text1"/>
          <w:sz w:val="28"/>
          <w:szCs w:val="28"/>
          <w:lang w:eastAsia="en-IN" w:bidi="sa-IN"/>
        </w:rPr>
        <w:t>bhāvan</w:t>
      </w:r>
      <w:r w:rsidR="002E2C9E" w:rsidRPr="00394265">
        <w:rPr>
          <w:rFonts w:ascii="Times New Roman" w:eastAsia="Times New Roman" w:hAnsi="Times New Roman" w:cs="Times New Roman"/>
          <w:color w:val="000000" w:themeColor="text1"/>
          <w:sz w:val="28"/>
          <w:szCs w:val="28"/>
          <w:lang w:eastAsia="en-IN" w:bidi="sa-IN"/>
        </w:rPr>
        <w:t>ī</w:t>
      </w:r>
      <w:proofErr w:type="spellEnd"/>
      <w:r w:rsidRPr="00394265">
        <w:rPr>
          <w:rFonts w:ascii="Times New Roman" w:eastAsia="Times New Roman" w:hAnsi="Times New Roman" w:cs="Times New Roman"/>
          <w:color w:val="000000" w:themeColor="text1"/>
          <w:sz w:val="28"/>
          <w:szCs w:val="28"/>
          <w:lang w:eastAsia="en-IN" w:bidi="sa-IN"/>
        </w:rPr>
        <w:t xml:space="preserve">. The seventh one is remembered by the name </w:t>
      </w:r>
      <w:proofErr w:type="spellStart"/>
      <w:r w:rsidRPr="00394265">
        <w:rPr>
          <w:rFonts w:ascii="Times New Roman" w:eastAsia="Times New Roman" w:hAnsi="Times New Roman" w:cs="Times New Roman"/>
          <w:color w:val="000000" w:themeColor="text1"/>
          <w:sz w:val="28"/>
          <w:szCs w:val="28"/>
          <w:lang w:eastAsia="en-IN" w:bidi="sa-IN"/>
        </w:rPr>
        <w:t>Turyyag</w:t>
      </w:r>
      <w:r w:rsidR="002E2C9E" w:rsidRPr="00394265">
        <w:rPr>
          <w:rFonts w:ascii="Times New Roman" w:eastAsia="Times New Roman" w:hAnsi="Times New Roman" w:cs="Times New Roman"/>
          <w:color w:val="000000" w:themeColor="text1"/>
          <w:sz w:val="28"/>
          <w:szCs w:val="28"/>
          <w:lang w:eastAsia="en-IN" w:bidi="sa-IN"/>
        </w:rPr>
        <w:t>ā</w:t>
      </w:r>
      <w:proofErr w:type="spellEnd"/>
      <w:r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Comments:</w:t>
      </w:r>
    </w:p>
    <w:p w:rsidR="00B162AA"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The first stage of knowledge is </w:t>
      </w:r>
      <w:r w:rsidRPr="00394265">
        <w:rPr>
          <w:rFonts w:ascii="Nirmala UI" w:eastAsia="Times New Roman" w:hAnsi="Nirmala UI" w:cs="Nirmala UI" w:hint="cs"/>
          <w:color w:val="000000" w:themeColor="text1"/>
          <w:sz w:val="28"/>
          <w:szCs w:val="28"/>
          <w:cs/>
          <w:lang w:eastAsia="en-IN" w:bidi="sa-IN"/>
        </w:rPr>
        <w:t>शुभेच्छ</w:t>
      </w:r>
      <w:proofErr w:type="gramStart"/>
      <w:r w:rsidRPr="00394265">
        <w:rPr>
          <w:rFonts w:ascii="Nirmala UI" w:eastAsia="Times New Roman" w:hAnsi="Nirmala UI" w:cs="Nirmala UI" w:hint="cs"/>
          <w:color w:val="000000" w:themeColor="text1"/>
          <w:sz w:val="28"/>
          <w:szCs w:val="28"/>
          <w:cs/>
          <w:lang w:eastAsia="en-IN" w:bidi="sa-IN"/>
        </w:rPr>
        <w:t>ा</w:t>
      </w:r>
      <w:r w:rsidRPr="00394265">
        <w:rPr>
          <w:rFonts w:ascii="Times New Roman" w:eastAsia="Times New Roman" w:hAnsi="Times New Roman" w:cs="Times New Roman"/>
          <w:color w:val="000000" w:themeColor="text1"/>
          <w:sz w:val="28"/>
          <w:szCs w:val="28"/>
          <w:lang w:eastAsia="en-IN" w:bidi="sa-IN"/>
        </w:rPr>
        <w:t xml:space="preserve">  (</w:t>
      </w:r>
      <w:proofErr w:type="gramEnd"/>
      <w:r w:rsidRPr="00394265">
        <w:rPr>
          <w:rFonts w:ascii="Times New Roman" w:eastAsia="Times New Roman" w:hAnsi="Times New Roman" w:cs="Times New Roman"/>
          <w:color w:val="000000" w:themeColor="text1"/>
          <w:sz w:val="28"/>
          <w:szCs w:val="28"/>
          <w:lang w:eastAsia="en-IN" w:bidi="sa-IN"/>
        </w:rPr>
        <w:t xml:space="preserve">or virtuous desire), the second is </w:t>
      </w:r>
      <w:r w:rsidRPr="00394265">
        <w:rPr>
          <w:rFonts w:ascii="Nirmala UI" w:eastAsia="Times New Roman" w:hAnsi="Nirmala UI" w:cs="Nirmala UI" w:hint="cs"/>
          <w:color w:val="000000" w:themeColor="text1"/>
          <w:sz w:val="28"/>
          <w:szCs w:val="28"/>
          <w:cs/>
          <w:lang w:eastAsia="en-IN" w:bidi="sa-IN"/>
        </w:rPr>
        <w:t>विचारणा</w:t>
      </w:r>
      <w:r w:rsidRPr="00394265">
        <w:rPr>
          <w:rFonts w:ascii="Times New Roman" w:eastAsia="Times New Roman" w:hAnsi="Times New Roman" w:cs="Times New Roman"/>
          <w:color w:val="000000" w:themeColor="text1"/>
          <w:sz w:val="28"/>
          <w:szCs w:val="28"/>
          <w:lang w:eastAsia="en-IN" w:bidi="sa-IN"/>
        </w:rPr>
        <w:t xml:space="preserve"> (investigation or reflection), the third is </w:t>
      </w:r>
      <w:r w:rsidRPr="00394265">
        <w:rPr>
          <w:rFonts w:ascii="Nirmala UI" w:eastAsia="Times New Roman" w:hAnsi="Nirmala UI" w:cs="Nirmala UI" w:hint="cs"/>
          <w:color w:val="000000" w:themeColor="text1"/>
          <w:sz w:val="28"/>
          <w:szCs w:val="28"/>
          <w:cs/>
          <w:lang w:eastAsia="en-IN" w:bidi="sa-IN"/>
        </w:rPr>
        <w:t>तनुमानसा</w:t>
      </w:r>
      <w:r w:rsidRPr="00394265">
        <w:rPr>
          <w:rFonts w:ascii="Times New Roman" w:eastAsia="Times New Roman" w:hAnsi="Times New Roman" w:cs="Times New Roman"/>
          <w:color w:val="000000" w:themeColor="text1"/>
          <w:sz w:val="28"/>
          <w:szCs w:val="28"/>
          <w:lang w:eastAsia="en-IN" w:bidi="sa-IN"/>
        </w:rPr>
        <w:t xml:space="preserve">  (or the state of thin mind), the fourth is </w:t>
      </w:r>
      <w:r w:rsidRPr="00394265">
        <w:rPr>
          <w:rFonts w:ascii="Nirmala UI" w:eastAsia="Times New Roman" w:hAnsi="Nirmala UI" w:cs="Nirmala UI" w:hint="cs"/>
          <w:color w:val="000000" w:themeColor="text1"/>
          <w:sz w:val="28"/>
          <w:szCs w:val="28"/>
          <w:cs/>
          <w:lang w:eastAsia="en-IN" w:bidi="sa-IN"/>
        </w:rPr>
        <w:t>सत्त्वापत्ति</w:t>
      </w:r>
      <w:r w:rsidRPr="00394265">
        <w:rPr>
          <w:rFonts w:ascii="Times New Roman" w:eastAsia="Times New Roman" w:hAnsi="Times New Roman" w:cs="Times New Roman"/>
          <w:color w:val="000000" w:themeColor="text1"/>
          <w:sz w:val="28"/>
          <w:szCs w:val="28"/>
          <w:lang w:eastAsia="en-IN" w:bidi="sa-IN"/>
        </w:rPr>
        <w:t xml:space="preserve">  (or attainment of Pure Being), the fifth is </w:t>
      </w:r>
      <w:r w:rsidRPr="00394265">
        <w:rPr>
          <w:rFonts w:ascii="Nirmala UI" w:eastAsia="Times New Roman" w:hAnsi="Nirmala UI" w:cs="Nirmala UI" w:hint="cs"/>
          <w:color w:val="000000" w:themeColor="text1"/>
          <w:sz w:val="28"/>
          <w:szCs w:val="28"/>
          <w:cs/>
          <w:lang w:eastAsia="en-IN" w:bidi="sa-IN"/>
        </w:rPr>
        <w:t>असंसक्ति</w:t>
      </w:r>
      <w:r w:rsidRPr="00394265">
        <w:rPr>
          <w:rFonts w:ascii="Times New Roman" w:eastAsia="Times New Roman" w:hAnsi="Times New Roman" w:cs="Times New Roman"/>
          <w:color w:val="000000" w:themeColor="text1"/>
          <w:sz w:val="28"/>
          <w:szCs w:val="28"/>
          <w:lang w:eastAsia="en-IN" w:bidi="sa-IN"/>
        </w:rPr>
        <w:t xml:space="preserve"> (or non-union, i.e., detachment from the objective world), the sixth is </w:t>
      </w:r>
      <w:r w:rsidRPr="00394265">
        <w:rPr>
          <w:rFonts w:ascii="Nirmala UI" w:eastAsia="Times New Roman" w:hAnsi="Nirmala UI" w:cs="Nirmala UI" w:hint="cs"/>
          <w:color w:val="000000" w:themeColor="text1"/>
          <w:sz w:val="28"/>
          <w:szCs w:val="28"/>
          <w:cs/>
          <w:lang w:eastAsia="en-IN" w:bidi="sa-IN"/>
        </w:rPr>
        <w:t>पदार्थाभावनी</w:t>
      </w:r>
      <w:r w:rsidRPr="00394265">
        <w:rPr>
          <w:rFonts w:ascii="Times New Roman" w:eastAsia="Times New Roman" w:hAnsi="Times New Roman" w:cs="Times New Roman"/>
          <w:color w:val="000000" w:themeColor="text1"/>
          <w:sz w:val="28"/>
          <w:szCs w:val="28"/>
          <w:lang w:eastAsia="en-IN" w:bidi="sa-IN"/>
        </w:rPr>
        <w:t xml:space="preserve">  (or  non-ideation of objects) and the seventh is </w:t>
      </w:r>
      <w:r w:rsidRPr="00394265">
        <w:rPr>
          <w:rFonts w:ascii="Nirmala UI" w:eastAsia="Times New Roman" w:hAnsi="Nirmala UI" w:cs="Nirmala UI" w:hint="cs"/>
          <w:color w:val="000000" w:themeColor="text1"/>
          <w:sz w:val="28"/>
          <w:szCs w:val="28"/>
          <w:cs/>
          <w:lang w:eastAsia="en-IN" w:bidi="sa-IN"/>
        </w:rPr>
        <w:t>तु</w:t>
      </w:r>
      <w:r w:rsidR="00B162AA" w:rsidRPr="00394265">
        <w:rPr>
          <w:rFonts w:ascii="Nirmala UI" w:eastAsia="Times New Roman" w:hAnsi="Nirmala UI" w:cs="Nirmala UI" w:hint="cs"/>
          <w:color w:val="000000" w:themeColor="text1"/>
          <w:sz w:val="28"/>
          <w:szCs w:val="28"/>
          <w:cs/>
          <w:lang w:eastAsia="en-IN" w:bidi="sa-IN"/>
        </w:rPr>
        <w:t>र्य्य</w:t>
      </w:r>
      <w:r w:rsidRPr="00394265">
        <w:rPr>
          <w:rFonts w:ascii="Nirmala UI" w:eastAsia="Times New Roman" w:hAnsi="Nirmala UI" w:cs="Nirmala UI" w:hint="cs"/>
          <w:color w:val="000000" w:themeColor="text1"/>
          <w:sz w:val="28"/>
          <w:szCs w:val="28"/>
          <w:cs/>
          <w:lang w:eastAsia="en-IN" w:bidi="sa-IN"/>
        </w:rPr>
        <w:t>गा</w:t>
      </w:r>
      <w:r w:rsidRPr="00394265">
        <w:rPr>
          <w:rFonts w:ascii="Times New Roman" w:eastAsia="Times New Roman" w:hAnsi="Times New Roman" w:cs="Times New Roman"/>
          <w:color w:val="000000" w:themeColor="text1"/>
          <w:sz w:val="28"/>
          <w:szCs w:val="28"/>
          <w:lang w:eastAsia="en-IN" w:bidi="sa-IN"/>
        </w:rPr>
        <w:t xml:space="preserve">  (the fourth state of consciousness).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By following these stages the </w:t>
      </w:r>
      <w:r w:rsidRPr="00394265">
        <w:rPr>
          <w:rFonts w:ascii="Times New Roman" w:eastAsia="Times New Roman" w:hAnsi="Times New Roman" w:cs="Times New Roman"/>
          <w:i/>
          <w:iCs/>
          <w:color w:val="000000" w:themeColor="text1"/>
          <w:sz w:val="28"/>
          <w:szCs w:val="28"/>
          <w:lang w:eastAsia="en-IN" w:bidi="sa-IN"/>
        </w:rPr>
        <w:t>Yogī</w:t>
      </w:r>
      <w:r w:rsidRPr="00394265">
        <w:rPr>
          <w:rFonts w:ascii="Times New Roman" w:eastAsia="Times New Roman" w:hAnsi="Times New Roman" w:cs="Times New Roman"/>
          <w:color w:val="000000" w:themeColor="text1"/>
          <w:sz w:val="28"/>
          <w:szCs w:val="28"/>
          <w:lang w:eastAsia="en-IN" w:bidi="sa-IN"/>
        </w:rPr>
        <w:t xml:space="preserve"> does not sink into the mire of delusion again.</w:t>
      </w:r>
    </w:p>
    <w:p w:rsidR="00B162AA" w:rsidRPr="00394265" w:rsidRDefault="00BC2ED9"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Saptabhūmi</w:t>
      </w:r>
      <w:r w:rsidR="000C5A76" w:rsidRPr="00394265">
        <w:rPr>
          <w:rFonts w:ascii="Times New Roman" w:eastAsia="Times New Roman" w:hAnsi="Times New Roman" w:cs="Times New Roman"/>
          <w:color w:val="000000" w:themeColor="text1"/>
          <w:sz w:val="28"/>
          <w:szCs w:val="28"/>
          <w:lang w:eastAsia="en-IN" w:bidi="sa-IN"/>
        </w:rPr>
        <w:t xml:space="preserve"> Text </w:t>
      </w:r>
    </w:p>
    <w:p w:rsidR="00B162AA"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तत्रनित्यानित्यवस्तुविवेकादिपुरस्सरा</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फलपर्य्यवसायिनी</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मोक्षेछा</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प्रथमा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इति</w:t>
      </w:r>
      <w:r w:rsidR="00B162AA" w:rsidRPr="00394265">
        <w:rPr>
          <w:rFonts w:ascii="Times New Roman" w:eastAsia="Times New Roman" w:hAnsi="Times New Roman" w:cs="Times New Roman"/>
          <w:color w:val="000000" w:themeColor="text1"/>
          <w:sz w:val="28"/>
          <w:szCs w:val="28"/>
          <w:lang w:eastAsia="en-IN" w:bidi="sa-IN"/>
        </w:rPr>
        <w:t xml:space="preserve"> |</w:t>
      </w:r>
    </w:p>
    <w:p w:rsidR="00B162AA" w:rsidRPr="00394265" w:rsidRDefault="00B162AA"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lastRenderedPageBreak/>
        <w:t>Sandhivigraha</w:t>
      </w:r>
      <w:proofErr w:type="spellEnd"/>
      <w:r w:rsidR="005617FD" w:rsidRPr="00394265">
        <w:rPr>
          <w:rFonts w:ascii="Times New Roman" w:eastAsia="Times New Roman" w:hAnsi="Times New Roman" w:cs="Times New Roman"/>
          <w:color w:val="000000" w:themeColor="text1"/>
          <w:sz w:val="28"/>
          <w:szCs w:val="28"/>
          <w:lang w:eastAsia="en-IN" w:bidi="sa-IN"/>
        </w:rPr>
        <w:t>:</w:t>
      </w:r>
      <w:r w:rsidRPr="00394265">
        <w:rPr>
          <w:rFonts w:ascii="Times New Roman" w:eastAsia="Times New Roman" w:hAnsi="Times New Roman" w:cs="Times New Roman"/>
          <w:color w:val="000000" w:themeColor="text1"/>
          <w:sz w:val="28"/>
          <w:szCs w:val="28"/>
          <w:lang w:eastAsia="en-IN" w:bidi="sa-IN"/>
        </w:rPr>
        <w:t> </w:t>
      </w:r>
    </w:p>
    <w:p w:rsidR="00B162AA" w:rsidRPr="00394265" w:rsidRDefault="00B162AA"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तत्र</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नित्य</w:t>
      </w:r>
      <w:r w:rsidRPr="00394265">
        <w:rPr>
          <w:rFonts w:ascii="Times New Roman" w:eastAsia="Times New Roman" w:hAnsi="Times New Roman" w:cs="Times New Roman"/>
          <w:color w:val="000000" w:themeColor="text1"/>
          <w:sz w:val="28"/>
          <w:szCs w:val="28"/>
          <w:lang w:eastAsia="en-IN" w:bidi="sa-IN"/>
        </w:rPr>
        <w:t>-</w:t>
      </w:r>
      <w:r w:rsidRPr="00394265">
        <w:rPr>
          <w:rFonts w:ascii="Nirmala UI" w:eastAsia="Times New Roman" w:hAnsi="Nirmala UI" w:cs="Nirmala UI" w:hint="cs"/>
          <w:color w:val="000000" w:themeColor="text1"/>
          <w:sz w:val="28"/>
          <w:szCs w:val="28"/>
          <w:cs/>
          <w:lang w:eastAsia="en-IN" w:bidi="sa-IN"/>
        </w:rPr>
        <w:t>अनित्य</w:t>
      </w:r>
      <w:r w:rsidRPr="00394265">
        <w:rPr>
          <w:rFonts w:ascii="Times New Roman" w:eastAsia="Times New Roman" w:hAnsi="Times New Roman" w:cs="Times New Roman"/>
          <w:color w:val="000000" w:themeColor="text1"/>
          <w:sz w:val="28"/>
          <w:szCs w:val="28"/>
          <w:lang w:eastAsia="en-IN" w:bidi="sa-IN"/>
        </w:rPr>
        <w:t>-</w:t>
      </w:r>
      <w:r w:rsidRPr="00394265">
        <w:rPr>
          <w:rFonts w:ascii="Nirmala UI" w:eastAsia="Times New Roman" w:hAnsi="Nirmala UI" w:cs="Nirmala UI" w:hint="cs"/>
          <w:color w:val="000000" w:themeColor="text1"/>
          <w:sz w:val="28"/>
          <w:szCs w:val="28"/>
          <w:cs/>
          <w:lang w:eastAsia="en-IN" w:bidi="sa-IN"/>
        </w:rPr>
        <w:t>वस्तुविवेक</w:t>
      </w:r>
      <w:r w:rsidRPr="00394265">
        <w:rPr>
          <w:rFonts w:ascii="Times New Roman" w:eastAsia="Times New Roman" w:hAnsi="Times New Roman" w:cs="Times New Roman"/>
          <w:color w:val="000000" w:themeColor="text1"/>
          <w:sz w:val="28"/>
          <w:szCs w:val="28"/>
          <w:cs/>
          <w:lang w:eastAsia="en-IN" w:bidi="sa-IN"/>
        </w:rPr>
        <w:t>-</w:t>
      </w:r>
      <w:r w:rsidRPr="00394265">
        <w:rPr>
          <w:rFonts w:ascii="Nirmala UI" w:eastAsia="Times New Roman" w:hAnsi="Nirmala UI" w:cs="Nirmala UI" w:hint="cs"/>
          <w:color w:val="000000" w:themeColor="text1"/>
          <w:sz w:val="28"/>
          <w:szCs w:val="28"/>
          <w:cs/>
          <w:lang w:eastAsia="en-IN" w:bidi="sa-IN"/>
        </w:rPr>
        <w:t>आदि</w:t>
      </w:r>
      <w:r w:rsidRPr="00394265">
        <w:rPr>
          <w:rFonts w:ascii="Times New Roman" w:eastAsia="Times New Roman" w:hAnsi="Times New Roman" w:cs="Times New Roman"/>
          <w:color w:val="000000" w:themeColor="text1"/>
          <w:sz w:val="28"/>
          <w:szCs w:val="28"/>
          <w:lang w:eastAsia="en-IN" w:bidi="sa-IN"/>
        </w:rPr>
        <w:t>-</w:t>
      </w:r>
      <w:r w:rsidRPr="00394265">
        <w:rPr>
          <w:rFonts w:ascii="Nirmala UI" w:eastAsia="Times New Roman" w:hAnsi="Nirmala UI" w:cs="Nirmala UI" w:hint="cs"/>
          <w:color w:val="000000" w:themeColor="text1"/>
          <w:sz w:val="28"/>
          <w:szCs w:val="28"/>
          <w:cs/>
          <w:lang w:eastAsia="en-IN" w:bidi="sa-IN"/>
        </w:rPr>
        <w:t>पुरस्सरा</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फल</w:t>
      </w:r>
      <w:r w:rsidRPr="00394265">
        <w:rPr>
          <w:rFonts w:ascii="Times New Roman" w:eastAsia="Times New Roman" w:hAnsi="Times New Roman" w:cs="Times New Roman"/>
          <w:color w:val="000000" w:themeColor="text1"/>
          <w:sz w:val="28"/>
          <w:szCs w:val="28"/>
          <w:cs/>
          <w:lang w:eastAsia="en-IN" w:bidi="sa-IN"/>
        </w:rPr>
        <w:t>-</w:t>
      </w:r>
      <w:r w:rsidRPr="00394265">
        <w:rPr>
          <w:rFonts w:ascii="Nirmala UI" w:eastAsia="Times New Roman" w:hAnsi="Nirmala UI" w:cs="Nirmala UI" w:hint="cs"/>
          <w:color w:val="000000" w:themeColor="text1"/>
          <w:sz w:val="28"/>
          <w:szCs w:val="28"/>
          <w:cs/>
          <w:lang w:eastAsia="en-IN" w:bidi="sa-IN"/>
        </w:rPr>
        <w:t>पर्य्यवसायिनी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मोक्षेछा</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प्रथमा</w:t>
      </w:r>
      <w:r w:rsidRPr="00394265">
        <w:rPr>
          <w:rFonts w:ascii="Times New Roman" w:eastAsia="Times New Roman" w:hAnsi="Times New Roman" w:cs="Times New Roman"/>
          <w:color w:val="000000" w:themeColor="text1"/>
          <w:sz w:val="28"/>
          <w:szCs w:val="28"/>
          <w:lang w:eastAsia="en-IN" w:bidi="sa-IN"/>
        </w:rPr>
        <w:t> </w:t>
      </w:r>
      <w:r w:rsidRPr="00394265">
        <w:rPr>
          <w:rFonts w:ascii="Nirmala UI" w:eastAsia="Times New Roman" w:hAnsi="Nirmala UI" w:cs="Nirmala UI" w:hint="cs"/>
          <w:color w:val="000000" w:themeColor="text1"/>
          <w:sz w:val="28"/>
          <w:szCs w:val="28"/>
          <w:cs/>
          <w:lang w:eastAsia="en-IN" w:bidi="sa-IN"/>
        </w:rPr>
        <w:t>इति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Notes:</w:t>
      </w:r>
    </w:p>
    <w:p w:rsidR="000C5A76" w:rsidRPr="00394265" w:rsidRDefault="000C5A76" w:rsidP="00B4086F">
      <w:pPr>
        <w:numPr>
          <w:ilvl w:val="0"/>
          <w:numId w:val="3"/>
        </w:numPr>
        <w:spacing w:after="0" w:line="240" w:lineRule="auto"/>
        <w:jc w:val="both"/>
        <w:textAlignment w:val="baseline"/>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मोक्षेछा</w:t>
      </w:r>
      <w:r w:rsidRPr="00394265">
        <w:rPr>
          <w:rFonts w:ascii="Times New Roman" w:eastAsia="Times New Roman" w:hAnsi="Times New Roman" w:cs="Times New Roman"/>
          <w:color w:val="000000" w:themeColor="text1"/>
          <w:sz w:val="28"/>
          <w:szCs w:val="28"/>
          <w:lang w:eastAsia="en-IN" w:bidi="sa-IN"/>
        </w:rPr>
        <w:t xml:space="preserve"> should be </w:t>
      </w:r>
      <w:r w:rsidRPr="00394265">
        <w:rPr>
          <w:rFonts w:ascii="Nirmala UI" w:eastAsia="Times New Roman" w:hAnsi="Nirmala UI" w:cs="Nirmala UI" w:hint="cs"/>
          <w:color w:val="000000" w:themeColor="text1"/>
          <w:sz w:val="28"/>
          <w:szCs w:val="28"/>
          <w:cs/>
          <w:lang w:eastAsia="en-IN" w:bidi="sa-IN"/>
        </w:rPr>
        <w:t>मोक्षेच्छा</w:t>
      </w:r>
    </w:p>
    <w:p w:rsidR="005617FD" w:rsidRPr="00394265" w:rsidRDefault="005617FD" w:rsidP="00B4086F">
      <w:pPr>
        <w:spacing w:after="0" w:line="240" w:lineRule="auto"/>
        <w:jc w:val="both"/>
        <w:textAlignment w:val="baseline"/>
        <w:rPr>
          <w:rFonts w:ascii="Times New Roman" w:eastAsia="Times New Roman" w:hAnsi="Times New Roman" w:cs="Times New Roman"/>
          <w:color w:val="000000" w:themeColor="text1"/>
          <w:sz w:val="28"/>
          <w:szCs w:val="28"/>
          <w:lang w:eastAsia="en-IN" w:bidi="sa-IN"/>
        </w:rPr>
      </w:pP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Translation:</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In this regard, the desire for liberation is the foremost which affects the fruit and is preceded by the discrimination between the eternal and the non-eternal. </w:t>
      </w:r>
    </w:p>
    <w:p w:rsidR="00B162AA"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r w:rsidR="00B162AA" w:rsidRPr="00394265">
        <w:rPr>
          <w:rFonts w:ascii="Times New Roman" w:eastAsia="Times New Roman" w:hAnsi="Times New Roman" w:cs="Times New Roman"/>
          <w:color w:val="000000" w:themeColor="text1"/>
          <w:sz w:val="28"/>
          <w:szCs w:val="28"/>
          <w:lang w:eastAsia="en-IN" w:bidi="sa-IN"/>
        </w:rPr>
        <w:t>Comments:</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In the first stage </w:t>
      </w:r>
      <w:r w:rsidRPr="00394265">
        <w:rPr>
          <w:rFonts w:ascii="Nirmala UI" w:eastAsia="Times New Roman" w:hAnsi="Nirmala UI" w:cs="Nirmala UI" w:hint="cs"/>
          <w:color w:val="000000" w:themeColor="text1"/>
          <w:sz w:val="28"/>
          <w:szCs w:val="28"/>
          <w:cs/>
          <w:lang w:eastAsia="en-IN" w:bidi="sa-IN"/>
        </w:rPr>
        <w:t>शुभेच्छा</w:t>
      </w:r>
      <w:r w:rsidRPr="00394265">
        <w:rPr>
          <w:rFonts w:ascii="Times New Roman" w:eastAsia="Times New Roman" w:hAnsi="Times New Roman" w:cs="Times New Roman"/>
          <w:color w:val="000000" w:themeColor="text1"/>
          <w:sz w:val="28"/>
          <w:szCs w:val="28"/>
          <w:lang w:eastAsia="en-IN" w:bidi="sa-IN"/>
        </w:rPr>
        <w:t xml:space="preserve"> the </w:t>
      </w:r>
      <w:r w:rsidRPr="00394265">
        <w:rPr>
          <w:rFonts w:ascii="Times New Roman" w:eastAsia="Times New Roman" w:hAnsi="Times New Roman" w:cs="Times New Roman"/>
          <w:i/>
          <w:iCs/>
          <w:color w:val="000000" w:themeColor="text1"/>
          <w:sz w:val="28"/>
          <w:szCs w:val="28"/>
          <w:lang w:eastAsia="en-IN" w:bidi="sa-IN"/>
        </w:rPr>
        <w:t>Yogī</w:t>
      </w:r>
      <w:r w:rsidRPr="00394265">
        <w:rPr>
          <w:rFonts w:ascii="Times New Roman" w:eastAsia="Times New Roman" w:hAnsi="Times New Roman" w:cs="Times New Roman"/>
          <w:color w:val="000000" w:themeColor="text1"/>
          <w:sz w:val="28"/>
          <w:szCs w:val="28"/>
          <w:lang w:eastAsia="en-IN" w:bidi="sa-IN"/>
        </w:rPr>
        <w:t xml:space="preserve"> becomes dispassionate, is free from his gravest and greatest concerns, and takes delight in the steadiness of mind. He is indifferent to the rustic amusements and the faults and failings of others and gets engaged in the meritorious acts. He is engaged in agreeable tasks, is afraid of sin, and disdains all pleasures and bodily enjoyments. His discourses are devoid of harshness; are full of love and tenderness, ap</w:t>
      </w:r>
      <w:r w:rsidR="00B162AA" w:rsidRPr="00394265">
        <w:rPr>
          <w:rFonts w:ascii="Times New Roman" w:eastAsia="Times New Roman" w:hAnsi="Times New Roman" w:cs="Times New Roman"/>
          <w:color w:val="000000" w:themeColor="text1"/>
          <w:sz w:val="28"/>
          <w:szCs w:val="28"/>
          <w:lang w:eastAsia="en-IN" w:bidi="sa-IN"/>
        </w:rPr>
        <w:t>propriate; and suitable to the </w:t>
      </w:r>
      <w:r w:rsidRPr="00394265">
        <w:rPr>
          <w:rFonts w:ascii="Times New Roman" w:eastAsia="Times New Roman" w:hAnsi="Times New Roman" w:cs="Times New Roman"/>
          <w:color w:val="000000" w:themeColor="text1"/>
          <w:sz w:val="28"/>
          <w:szCs w:val="28"/>
          <w:lang w:eastAsia="en-IN" w:bidi="sa-IN"/>
        </w:rPr>
        <w:t>time and place. He gets associated with the good and noble persons. He studies scriptures with attention and diligence; reflects on their contexts, and understands the tenets.</w:t>
      </w:r>
    </w:p>
    <w:p w:rsidR="00A47FE9" w:rsidRPr="00394265" w:rsidRDefault="000C5A76" w:rsidP="007B16F9">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p>
    <w:p w:rsidR="00A47FE9" w:rsidRPr="00394265" w:rsidRDefault="00A47FE9"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Saptabhūmi</w:t>
      </w:r>
      <w:r w:rsidR="000C5A76"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Text: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ततोगुरुमुपसृत्यवेदांतक</w:t>
      </w:r>
      <w:r w:rsidR="00B162AA" w:rsidRPr="00394265">
        <w:rPr>
          <w:rFonts w:ascii="Times New Roman" w:eastAsia="Times New Roman" w:hAnsi="Times New Roman" w:cs="Times New Roman"/>
          <w:color w:val="000000" w:themeColor="text1"/>
          <w:sz w:val="28"/>
          <w:szCs w:val="28"/>
          <w:lang w:eastAsia="en-IN" w:bidi="sa-IN"/>
        </w:rPr>
        <w:t xml:space="preserve"> (</w:t>
      </w:r>
      <w:r w:rsidR="00B162AA" w:rsidRPr="00394265">
        <w:rPr>
          <w:rFonts w:ascii="Nirmala UI" w:eastAsia="Times New Roman" w:hAnsi="Nirmala UI" w:cs="Nirmala UI" w:hint="cs"/>
          <w:color w:val="000000" w:themeColor="text1"/>
          <w:sz w:val="28"/>
          <w:szCs w:val="28"/>
          <w:cs/>
          <w:lang w:eastAsia="en-IN" w:bidi="sa-IN"/>
        </w:rPr>
        <w:t>क्य</w:t>
      </w:r>
      <w:r w:rsidR="00B162AA" w:rsidRPr="00394265">
        <w:rPr>
          <w:rFonts w:ascii="Times New Roman" w:eastAsia="Times New Roman" w:hAnsi="Times New Roman" w:cs="Times New Roman"/>
          <w:color w:val="000000" w:themeColor="text1"/>
          <w:sz w:val="28"/>
          <w:szCs w:val="28"/>
          <w:lang w:eastAsia="en-IN" w:bidi="sa-IN"/>
        </w:rPr>
        <w:t>)?</w:t>
      </w:r>
      <w:r w:rsidRPr="00394265">
        <w:rPr>
          <w:rFonts w:ascii="Nirmala UI" w:eastAsia="Times New Roman" w:hAnsi="Nirmala UI" w:cs="Nirmala UI" w:hint="cs"/>
          <w:color w:val="000000" w:themeColor="text1"/>
          <w:sz w:val="28"/>
          <w:szCs w:val="28"/>
          <w:cs/>
          <w:lang w:eastAsia="en-IN" w:bidi="sa-IN"/>
        </w:rPr>
        <w:t>विचाराश्रवणमननात्मकाद्वितीया</w:t>
      </w:r>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t>Sandhivigraha</w:t>
      </w:r>
      <w:proofErr w:type="spellEnd"/>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तत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गुरुमुपसृत्य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वेदांतक्य</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विचार</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श्रवण</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मननात्मका</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द्वितीया</w:t>
      </w:r>
    </w:p>
    <w:p w:rsidR="00B162AA" w:rsidRPr="00394265" w:rsidRDefault="00B162AA"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Translation:</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Then the second state is in the form of approaching the Guru and listening to and pondering over the thoughts from </w:t>
      </w:r>
      <w:proofErr w:type="spellStart"/>
      <w:r w:rsidRPr="00394265">
        <w:rPr>
          <w:rFonts w:ascii="Times New Roman" w:eastAsia="Times New Roman" w:hAnsi="Times New Roman" w:cs="Times New Roman"/>
          <w:color w:val="000000" w:themeColor="text1"/>
          <w:sz w:val="28"/>
          <w:szCs w:val="28"/>
          <w:lang w:eastAsia="en-IN" w:bidi="sa-IN"/>
        </w:rPr>
        <w:t>Ved</w:t>
      </w:r>
      <w:r w:rsidR="00B162AA" w:rsidRPr="00394265">
        <w:rPr>
          <w:rFonts w:ascii="Times New Roman" w:eastAsia="Times New Roman" w:hAnsi="Times New Roman" w:cs="Times New Roman"/>
          <w:color w:val="000000" w:themeColor="text1"/>
          <w:sz w:val="28"/>
          <w:szCs w:val="28"/>
          <w:lang w:eastAsia="en-IN" w:bidi="sa-IN"/>
        </w:rPr>
        <w:t>ā</w:t>
      </w:r>
      <w:r w:rsidRPr="00394265">
        <w:rPr>
          <w:rFonts w:ascii="Times New Roman" w:eastAsia="Times New Roman" w:hAnsi="Times New Roman" w:cs="Times New Roman"/>
          <w:color w:val="000000" w:themeColor="text1"/>
          <w:sz w:val="28"/>
          <w:szCs w:val="28"/>
          <w:lang w:eastAsia="en-IN" w:bidi="sa-IN"/>
        </w:rPr>
        <w:t>nta</w:t>
      </w:r>
      <w:proofErr w:type="spellEnd"/>
      <w:r w:rsidRPr="00394265">
        <w:rPr>
          <w:rFonts w:ascii="Times New Roman" w:eastAsia="Times New Roman" w:hAnsi="Times New Roman" w:cs="Times New Roman"/>
          <w:color w:val="000000" w:themeColor="text1"/>
          <w:sz w:val="28"/>
          <w:szCs w:val="28"/>
          <w:lang w:eastAsia="en-IN" w:bidi="sa-IN"/>
        </w:rPr>
        <w:t xml:space="preserve"> [</w:t>
      </w:r>
      <w:proofErr w:type="spellStart"/>
      <w:r w:rsidRPr="00394265">
        <w:rPr>
          <w:rFonts w:ascii="Times New Roman" w:eastAsia="Times New Roman" w:hAnsi="Times New Roman" w:cs="Times New Roman"/>
          <w:color w:val="000000" w:themeColor="text1"/>
          <w:sz w:val="28"/>
          <w:szCs w:val="28"/>
          <w:lang w:eastAsia="en-IN" w:bidi="sa-IN"/>
        </w:rPr>
        <w:t>Upani</w:t>
      </w:r>
      <w:r w:rsidR="00B162AA" w:rsidRPr="00394265">
        <w:rPr>
          <w:rFonts w:ascii="Times New Roman" w:eastAsia="Times New Roman" w:hAnsi="Times New Roman" w:cs="Times New Roman"/>
          <w:color w:val="000000" w:themeColor="text1"/>
          <w:sz w:val="28"/>
          <w:szCs w:val="28"/>
          <w:lang w:eastAsia="en-IN" w:bidi="sa-IN"/>
        </w:rPr>
        <w:t>ṣ</w:t>
      </w:r>
      <w:r w:rsidRPr="00394265">
        <w:rPr>
          <w:rFonts w:ascii="Times New Roman" w:eastAsia="Times New Roman" w:hAnsi="Times New Roman" w:cs="Times New Roman"/>
          <w:color w:val="000000" w:themeColor="text1"/>
          <w:sz w:val="28"/>
          <w:szCs w:val="28"/>
          <w:lang w:eastAsia="en-IN" w:bidi="sa-IN"/>
        </w:rPr>
        <w:t>ad</w:t>
      </w:r>
      <w:proofErr w:type="spellEnd"/>
      <w:r w:rsidR="00B162AA" w:rsidRPr="00394265">
        <w:rPr>
          <w:rFonts w:ascii="Times New Roman" w:eastAsia="Times New Roman" w:hAnsi="Times New Roman" w:cs="Times New Roman"/>
          <w:color w:val="000000" w:themeColor="text1"/>
          <w:sz w:val="28"/>
          <w:szCs w:val="28"/>
          <w:lang w:eastAsia="en-IN" w:bidi="sa-IN"/>
        </w:rPr>
        <w:t>-</w:t>
      </w:r>
      <w:r w:rsidRPr="00394265">
        <w:rPr>
          <w:rFonts w:ascii="Times New Roman" w:eastAsia="Times New Roman" w:hAnsi="Times New Roman" w:cs="Times New Roman"/>
          <w:color w:val="000000" w:themeColor="text1"/>
          <w:sz w:val="28"/>
          <w:szCs w:val="28"/>
          <w:lang w:eastAsia="en-IN" w:bidi="sa-IN"/>
        </w:rPr>
        <w:t>s].</w:t>
      </w:r>
    </w:p>
    <w:p w:rsidR="00A47FE9" w:rsidRPr="00394265" w:rsidRDefault="00A47FE9"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B162AA" w:rsidRPr="00394265" w:rsidRDefault="00B162AA"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Comments:</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lastRenderedPageBreak/>
        <w:t xml:space="preserve">In the second stage </w:t>
      </w:r>
      <w:r w:rsidRPr="00394265">
        <w:rPr>
          <w:rFonts w:ascii="Nirmala UI" w:eastAsia="Times New Roman" w:hAnsi="Nirmala UI" w:cs="Nirmala UI" w:hint="cs"/>
          <w:color w:val="000000" w:themeColor="text1"/>
          <w:sz w:val="28"/>
          <w:szCs w:val="28"/>
          <w:cs/>
          <w:lang w:eastAsia="en-IN" w:bidi="sa-IN"/>
        </w:rPr>
        <w:t>विचारणा</w:t>
      </w:r>
      <w:r w:rsidRPr="00394265">
        <w:rPr>
          <w:rFonts w:ascii="Times New Roman" w:eastAsia="Times New Roman" w:hAnsi="Times New Roman" w:cs="Times New Roman"/>
          <w:color w:val="000000" w:themeColor="text1"/>
          <w:sz w:val="28"/>
          <w:szCs w:val="28"/>
          <w:lang w:eastAsia="en-IN" w:bidi="sa-IN"/>
        </w:rPr>
        <w:t xml:space="preserve">, the </w:t>
      </w:r>
      <w:r w:rsidRPr="00394265">
        <w:rPr>
          <w:rFonts w:ascii="Times New Roman" w:eastAsia="Times New Roman" w:hAnsi="Times New Roman" w:cs="Times New Roman"/>
          <w:i/>
          <w:iCs/>
          <w:color w:val="000000" w:themeColor="text1"/>
          <w:sz w:val="28"/>
          <w:szCs w:val="28"/>
          <w:lang w:eastAsia="en-IN" w:bidi="sa-IN"/>
        </w:rPr>
        <w:t>Yogī</w:t>
      </w:r>
      <w:r w:rsidRPr="00394265">
        <w:rPr>
          <w:rFonts w:ascii="Times New Roman" w:eastAsia="Times New Roman" w:hAnsi="Times New Roman" w:cs="Times New Roman"/>
          <w:color w:val="000000" w:themeColor="text1"/>
          <w:sz w:val="28"/>
          <w:szCs w:val="28"/>
          <w:lang w:eastAsia="en-IN" w:bidi="sa-IN"/>
        </w:rPr>
        <w:t xml:space="preserve"> listens to the discourses of the le</w:t>
      </w:r>
      <w:r w:rsidR="002E11A4" w:rsidRPr="00394265">
        <w:rPr>
          <w:rFonts w:ascii="Times New Roman" w:eastAsia="Times New Roman" w:hAnsi="Times New Roman" w:cs="Times New Roman"/>
          <w:color w:val="000000" w:themeColor="text1"/>
          <w:sz w:val="28"/>
          <w:szCs w:val="28"/>
          <w:lang w:eastAsia="en-IN" w:bidi="sa-IN"/>
        </w:rPr>
        <w:t>arned, the explanations of the </w:t>
      </w:r>
      <w:r w:rsidR="00BC2ED9" w:rsidRPr="00394265">
        <w:rPr>
          <w:rFonts w:ascii="Times New Roman" w:eastAsia="Times New Roman" w:hAnsi="Times New Roman" w:cs="Times New Roman"/>
          <w:i/>
          <w:iCs/>
          <w:color w:val="000000" w:themeColor="text1"/>
          <w:sz w:val="28"/>
          <w:szCs w:val="28"/>
          <w:lang w:eastAsia="en-IN" w:bidi="sa-IN"/>
        </w:rPr>
        <w:t>Ś</w:t>
      </w:r>
      <w:r w:rsidR="002E11A4" w:rsidRPr="00394265">
        <w:rPr>
          <w:rFonts w:ascii="Times New Roman" w:eastAsia="Times New Roman" w:hAnsi="Times New Roman" w:cs="Times New Roman"/>
          <w:i/>
          <w:iCs/>
          <w:color w:val="000000" w:themeColor="text1"/>
          <w:sz w:val="28"/>
          <w:szCs w:val="28"/>
          <w:lang w:eastAsia="en-IN" w:bidi="sa-IN"/>
        </w:rPr>
        <w:t>ru</w:t>
      </w:r>
      <w:r w:rsidRPr="00394265">
        <w:rPr>
          <w:rFonts w:ascii="Times New Roman" w:eastAsia="Times New Roman" w:hAnsi="Times New Roman" w:cs="Times New Roman"/>
          <w:i/>
          <w:iCs/>
          <w:color w:val="000000" w:themeColor="text1"/>
          <w:sz w:val="28"/>
          <w:szCs w:val="28"/>
          <w:lang w:eastAsia="en-IN" w:bidi="sa-IN"/>
        </w:rPr>
        <w:t>ti</w:t>
      </w:r>
      <w:r w:rsidR="00BC2ED9" w:rsidRPr="00394265">
        <w:rPr>
          <w:rFonts w:ascii="Times New Roman" w:eastAsia="Times New Roman" w:hAnsi="Times New Roman" w:cs="Times New Roman"/>
          <w:color w:val="000000" w:themeColor="text1"/>
          <w:sz w:val="28"/>
          <w:szCs w:val="28"/>
          <w:lang w:eastAsia="en-IN" w:bidi="sa-IN"/>
        </w:rPr>
        <w:t>-s and </w:t>
      </w:r>
      <w:r w:rsidR="00BC2ED9" w:rsidRPr="00394265">
        <w:rPr>
          <w:rFonts w:ascii="Times New Roman" w:eastAsia="Times New Roman" w:hAnsi="Times New Roman" w:cs="Times New Roman"/>
          <w:i/>
          <w:iCs/>
          <w:color w:val="000000" w:themeColor="text1"/>
          <w:sz w:val="28"/>
          <w:szCs w:val="28"/>
          <w:lang w:eastAsia="en-IN" w:bidi="sa-IN"/>
        </w:rPr>
        <w:t>S</w:t>
      </w:r>
      <w:r w:rsidR="002E11A4" w:rsidRPr="00394265">
        <w:rPr>
          <w:rFonts w:ascii="Times New Roman" w:eastAsia="Times New Roman" w:hAnsi="Times New Roman" w:cs="Times New Roman"/>
          <w:i/>
          <w:iCs/>
          <w:color w:val="000000" w:themeColor="text1"/>
          <w:sz w:val="28"/>
          <w:szCs w:val="28"/>
          <w:lang w:eastAsia="en-IN" w:bidi="sa-IN"/>
        </w:rPr>
        <w:t>mṛti</w:t>
      </w:r>
      <w:r w:rsidRPr="00394265">
        <w:rPr>
          <w:rFonts w:ascii="Times New Roman" w:eastAsia="Times New Roman" w:hAnsi="Times New Roman" w:cs="Times New Roman"/>
          <w:color w:val="000000" w:themeColor="text1"/>
          <w:sz w:val="28"/>
          <w:szCs w:val="28"/>
          <w:lang w:eastAsia="en-IN" w:bidi="sa-IN"/>
        </w:rPr>
        <w:t xml:space="preserve">-s, the rules of good conduct, and the manner of meditation and conduct of </w:t>
      </w:r>
      <w:r w:rsidRPr="00394265">
        <w:rPr>
          <w:rFonts w:ascii="Times New Roman" w:eastAsia="Times New Roman" w:hAnsi="Times New Roman" w:cs="Times New Roman"/>
          <w:i/>
          <w:iCs/>
          <w:color w:val="000000" w:themeColor="text1"/>
          <w:sz w:val="28"/>
          <w:szCs w:val="28"/>
          <w:lang w:eastAsia="en-IN" w:bidi="sa-IN"/>
        </w:rPr>
        <w:t>Yoga</w:t>
      </w:r>
      <w:r w:rsidRPr="00394265">
        <w:rPr>
          <w:rFonts w:ascii="Times New Roman" w:eastAsia="Times New Roman" w:hAnsi="Times New Roman" w:cs="Times New Roman"/>
          <w:color w:val="000000" w:themeColor="text1"/>
          <w:sz w:val="28"/>
          <w:szCs w:val="28"/>
          <w:lang w:eastAsia="en-IN" w:bidi="sa-IN"/>
        </w:rPr>
        <w:t xml:space="preserve"> practice.</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He then learns the divisions of categories and distinction of objects, together with the difference between actions that are to be done or avoided from a guru or spiritual guide. He abandons pride and vanity, jealousy and avarice, and the other passions which formed as it were an outer garment of his person, like a snake casts off his slough. Having thus purified his mind (from the vile passions), he attends to the service of his spiritual preceptors and holy persons, and makes himself acquainted with the mysteries of spiritual persuasion.</w:t>
      </w:r>
    </w:p>
    <w:p w:rsidR="003B05D5" w:rsidRPr="00394265" w:rsidRDefault="003B05D5"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Saptabhūmi</w:t>
      </w:r>
      <w:r w:rsidR="000C5A76"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Text: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ततोनिदध्यासनाभ्यासेनमनसएकाग्रतयासूक्ष्म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वस्तुग्रहणयोग्यत्वं</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तृतीयाएतद्भुमिकात्रयंसाधनरूपं</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जाग्रदवस्थोच्यतेयोगिभिः</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भेदेनजगतो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मानात्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t>Sandhivigraha</w:t>
      </w:r>
      <w:proofErr w:type="spellEnd"/>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तत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निदध्यासन</w:t>
      </w:r>
      <w:r w:rsidR="0065121E" w:rsidRPr="00394265">
        <w:rPr>
          <w:rFonts w:ascii="Times New Roman" w:eastAsia="Times New Roman" w:hAnsi="Times New Roman" w:cs="Times New Roman"/>
          <w:color w:val="000000" w:themeColor="text1"/>
          <w:sz w:val="28"/>
          <w:szCs w:val="28"/>
          <w:lang w:eastAsia="en-IN" w:bidi="sa-IN"/>
        </w:rPr>
        <w:t>-</w:t>
      </w:r>
      <w:r w:rsidRPr="00394265">
        <w:rPr>
          <w:rFonts w:ascii="Nirmala UI" w:eastAsia="Times New Roman" w:hAnsi="Nirmala UI" w:cs="Nirmala UI" w:hint="cs"/>
          <w:color w:val="000000" w:themeColor="text1"/>
          <w:sz w:val="28"/>
          <w:szCs w:val="28"/>
          <w:cs/>
          <w:lang w:eastAsia="en-IN" w:bidi="sa-IN"/>
        </w:rPr>
        <w:t>अभ्यासेन</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मनस</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एकाग्रतया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सूक्ष्म</w:t>
      </w:r>
      <w:r w:rsidRPr="00394265">
        <w:rPr>
          <w:rFonts w:ascii="Times New Roman" w:eastAsia="Times New Roman" w:hAnsi="Times New Roman" w:cs="Times New Roman"/>
          <w:color w:val="000000" w:themeColor="text1"/>
          <w:sz w:val="28"/>
          <w:szCs w:val="28"/>
          <w:cs/>
          <w:lang w:eastAsia="en-IN" w:bidi="sa-IN"/>
        </w:rPr>
        <w:t>-</w:t>
      </w:r>
      <w:r w:rsidRPr="00394265">
        <w:rPr>
          <w:rFonts w:ascii="Nirmala UI" w:eastAsia="Times New Roman" w:hAnsi="Nirmala UI" w:cs="Nirmala UI" w:hint="cs"/>
          <w:color w:val="000000" w:themeColor="text1"/>
          <w:sz w:val="28"/>
          <w:szCs w:val="28"/>
          <w:cs/>
          <w:lang w:eastAsia="en-IN" w:bidi="sa-IN"/>
        </w:rPr>
        <w:t>वस्तु</w:t>
      </w:r>
      <w:r w:rsidR="002E11A4" w:rsidRPr="00394265">
        <w:rPr>
          <w:rFonts w:ascii="Times New Roman" w:eastAsia="Times New Roman" w:hAnsi="Times New Roman" w:cs="Times New Roman"/>
          <w:color w:val="000000" w:themeColor="text1"/>
          <w:sz w:val="28"/>
          <w:szCs w:val="28"/>
          <w:cs/>
          <w:lang w:eastAsia="en-IN" w:bidi="sa-IN"/>
        </w:rPr>
        <w:t>-</w:t>
      </w:r>
      <w:r w:rsidR="002E11A4" w:rsidRPr="00394265">
        <w:rPr>
          <w:rFonts w:ascii="Nirmala UI" w:eastAsia="Times New Roman" w:hAnsi="Nirmala UI" w:cs="Nirmala UI" w:hint="cs"/>
          <w:color w:val="000000" w:themeColor="text1"/>
          <w:sz w:val="28"/>
          <w:szCs w:val="28"/>
          <w:cs/>
          <w:lang w:eastAsia="en-IN" w:bidi="sa-IN"/>
        </w:rPr>
        <w:t>ग्रहण</w:t>
      </w:r>
      <w:r w:rsidR="002E11A4" w:rsidRPr="00394265">
        <w:rPr>
          <w:rFonts w:ascii="Times New Roman" w:eastAsia="Times New Roman" w:hAnsi="Times New Roman" w:cs="Times New Roman"/>
          <w:color w:val="000000" w:themeColor="text1"/>
          <w:sz w:val="28"/>
          <w:szCs w:val="28"/>
          <w:cs/>
          <w:lang w:eastAsia="en-IN" w:bidi="sa-IN"/>
        </w:rPr>
        <w:t>-</w:t>
      </w:r>
      <w:r w:rsidR="002E11A4" w:rsidRPr="00394265">
        <w:rPr>
          <w:rFonts w:ascii="Nirmala UI" w:eastAsia="Times New Roman" w:hAnsi="Nirmala UI" w:cs="Nirmala UI" w:hint="cs"/>
          <w:color w:val="000000" w:themeColor="text1"/>
          <w:sz w:val="28"/>
          <w:szCs w:val="28"/>
          <w:cs/>
          <w:lang w:eastAsia="en-IN" w:bidi="sa-IN"/>
        </w:rPr>
        <w:t>योग्यत्वम्</w:t>
      </w:r>
      <w:r w:rsidR="002E11A4" w:rsidRPr="00394265">
        <w:rPr>
          <w:rFonts w:ascii="Times New Roman" w:eastAsia="Times New Roman" w:hAnsi="Times New Roman" w:cs="Times New Roman"/>
          <w:color w:val="000000" w:themeColor="text1"/>
          <w:sz w:val="28"/>
          <w:szCs w:val="28"/>
          <w:cs/>
          <w:lang w:eastAsia="en-IN" w:bidi="sa-IN"/>
        </w:rPr>
        <w:t xml:space="preserve"> </w:t>
      </w:r>
      <w:r w:rsidR="002E11A4" w:rsidRPr="00394265">
        <w:rPr>
          <w:rFonts w:ascii="Nirmala UI" w:eastAsia="Times New Roman" w:hAnsi="Nirmala UI" w:cs="Nirmala UI" w:hint="cs"/>
          <w:color w:val="000000" w:themeColor="text1"/>
          <w:sz w:val="28"/>
          <w:szCs w:val="28"/>
          <w:cs/>
          <w:lang w:eastAsia="en-IN" w:bidi="sa-IN"/>
        </w:rPr>
        <w:t>तृतीया</w:t>
      </w:r>
      <w:r w:rsidR="002E11A4" w:rsidRPr="00394265">
        <w:rPr>
          <w:rFonts w:ascii="Times New Roman" w:eastAsia="Times New Roman" w:hAnsi="Times New Roman" w:cs="Times New Roman"/>
          <w:color w:val="000000" w:themeColor="text1"/>
          <w:sz w:val="28"/>
          <w:szCs w:val="28"/>
          <w:cs/>
          <w:lang w:eastAsia="en-IN" w:bidi="sa-IN"/>
        </w:rPr>
        <w:t xml:space="preserve"> </w:t>
      </w:r>
      <w:r w:rsidR="002E11A4" w:rsidRPr="00394265">
        <w:rPr>
          <w:rFonts w:ascii="Nirmala UI" w:eastAsia="Times New Roman" w:hAnsi="Nirmala UI" w:cs="Nirmala UI" w:hint="cs"/>
          <w:color w:val="000000" w:themeColor="text1"/>
          <w:sz w:val="28"/>
          <w:szCs w:val="28"/>
          <w:cs/>
          <w:lang w:eastAsia="en-IN" w:bidi="sa-IN"/>
        </w:rPr>
        <w:t>एतत्</w:t>
      </w:r>
      <w:r w:rsidR="002E11A4" w:rsidRPr="00394265">
        <w:rPr>
          <w:rFonts w:ascii="Times New Roman" w:eastAsia="Times New Roman" w:hAnsi="Times New Roman" w:cs="Times New Roman"/>
          <w:color w:val="000000" w:themeColor="text1"/>
          <w:sz w:val="28"/>
          <w:szCs w:val="28"/>
          <w:cs/>
          <w:lang w:eastAsia="en-IN" w:bidi="sa-IN"/>
        </w:rPr>
        <w:t xml:space="preserve"> </w:t>
      </w:r>
      <w:r w:rsidR="002E11A4" w:rsidRPr="00394265">
        <w:rPr>
          <w:rFonts w:ascii="Nirmala UI" w:eastAsia="Times New Roman" w:hAnsi="Nirmala UI" w:cs="Nirmala UI" w:hint="cs"/>
          <w:color w:val="000000" w:themeColor="text1"/>
          <w:sz w:val="28"/>
          <w:szCs w:val="28"/>
          <w:cs/>
          <w:lang w:eastAsia="en-IN" w:bidi="sa-IN"/>
        </w:rPr>
        <w:t>भु</w:t>
      </w:r>
      <w:r w:rsidRPr="00394265">
        <w:rPr>
          <w:rFonts w:ascii="Nirmala UI" w:eastAsia="Times New Roman" w:hAnsi="Nirmala UI" w:cs="Nirmala UI" w:hint="cs"/>
          <w:color w:val="000000" w:themeColor="text1"/>
          <w:sz w:val="28"/>
          <w:szCs w:val="28"/>
          <w:cs/>
          <w:lang w:eastAsia="en-IN" w:bidi="sa-IN"/>
        </w:rPr>
        <w:t>मिका</w:t>
      </w:r>
      <w:r w:rsidRPr="00394265">
        <w:rPr>
          <w:rFonts w:ascii="Times New Roman" w:eastAsia="Times New Roman" w:hAnsi="Times New Roman" w:cs="Times New Roman"/>
          <w:color w:val="000000" w:themeColor="text1"/>
          <w:sz w:val="28"/>
          <w:szCs w:val="28"/>
          <w:cs/>
          <w:lang w:eastAsia="en-IN" w:bidi="sa-IN"/>
        </w:rPr>
        <w:t>-</w:t>
      </w:r>
      <w:r w:rsidRPr="00394265">
        <w:rPr>
          <w:rFonts w:ascii="Nirmala UI" w:eastAsia="Times New Roman" w:hAnsi="Nirmala UI" w:cs="Nirmala UI" w:hint="cs"/>
          <w:color w:val="000000" w:themeColor="text1"/>
          <w:sz w:val="28"/>
          <w:szCs w:val="28"/>
          <w:cs/>
          <w:lang w:eastAsia="en-IN" w:bidi="sa-IN"/>
        </w:rPr>
        <w:t>त्रयम्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साधनरूपम्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जाग्रत्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अवस्था</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उच्यते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योगिभिः</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भेदेन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जगत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मानात्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2E11A4" w:rsidRPr="00394265" w:rsidRDefault="002E11A4"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Notes:</w:t>
      </w:r>
    </w:p>
    <w:p w:rsidR="002E11A4" w:rsidRPr="00394265" w:rsidRDefault="002E11A4"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A – </w:t>
      </w:r>
      <w:r w:rsidRPr="00394265">
        <w:rPr>
          <w:rFonts w:ascii="Nirmala UI" w:eastAsia="Times New Roman" w:hAnsi="Nirmala UI" w:cs="Nirmala UI" w:hint="cs"/>
          <w:color w:val="000000" w:themeColor="text1"/>
          <w:sz w:val="28"/>
          <w:szCs w:val="28"/>
          <w:cs/>
          <w:lang w:eastAsia="en-IN" w:bidi="sa-IN"/>
        </w:rPr>
        <w:t>निदध्यासन</w:t>
      </w:r>
      <w:r w:rsidRPr="00394265">
        <w:rPr>
          <w:rFonts w:ascii="Times New Roman" w:eastAsia="Times New Roman" w:hAnsi="Times New Roman" w:cs="Times New Roman"/>
          <w:color w:val="000000" w:themeColor="text1"/>
          <w:sz w:val="28"/>
          <w:szCs w:val="28"/>
          <w:lang w:eastAsia="en-IN" w:bidi="sa-IN"/>
        </w:rPr>
        <w:t xml:space="preserve"> should be </w:t>
      </w:r>
      <w:r w:rsidRPr="00394265">
        <w:rPr>
          <w:rFonts w:ascii="Nirmala UI" w:eastAsia="Times New Roman" w:hAnsi="Nirmala UI" w:cs="Nirmala UI" w:hint="cs"/>
          <w:color w:val="000000" w:themeColor="text1"/>
          <w:sz w:val="28"/>
          <w:szCs w:val="28"/>
          <w:cs/>
          <w:lang w:eastAsia="en-IN" w:bidi="sa-IN"/>
        </w:rPr>
        <w:t>निदिध्यासन</w:t>
      </w:r>
      <w:r w:rsidRPr="00394265">
        <w:rPr>
          <w:rFonts w:ascii="Times New Roman" w:eastAsia="Times New Roman" w:hAnsi="Times New Roman" w:cs="Times New Roman"/>
          <w:color w:val="000000" w:themeColor="text1"/>
          <w:sz w:val="28"/>
          <w:szCs w:val="28"/>
          <w:lang w:eastAsia="en-IN" w:bidi="sa-IN"/>
        </w:rPr>
        <w:t>.</w:t>
      </w:r>
    </w:p>
    <w:p w:rsidR="002E11A4" w:rsidRPr="00394265" w:rsidRDefault="002E11A4"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B – </w:t>
      </w:r>
      <w:r w:rsidRPr="00394265">
        <w:rPr>
          <w:rFonts w:ascii="Nirmala UI" w:eastAsia="Times New Roman" w:hAnsi="Nirmala UI" w:cs="Nirmala UI" w:hint="cs"/>
          <w:color w:val="000000" w:themeColor="text1"/>
          <w:sz w:val="28"/>
          <w:szCs w:val="28"/>
          <w:cs/>
          <w:lang w:eastAsia="en-IN" w:bidi="sa-IN"/>
        </w:rPr>
        <w:t>भुमिका</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should be </w:t>
      </w:r>
      <w:r w:rsidRPr="00394265">
        <w:rPr>
          <w:rFonts w:ascii="Nirmala UI" w:eastAsia="Times New Roman" w:hAnsi="Nirmala UI" w:cs="Nirmala UI" w:hint="cs"/>
          <w:color w:val="000000" w:themeColor="text1"/>
          <w:sz w:val="28"/>
          <w:szCs w:val="28"/>
          <w:cs/>
          <w:lang w:eastAsia="en-IN" w:bidi="sa-IN"/>
        </w:rPr>
        <w:t>भूमिका</w:t>
      </w:r>
      <w:r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Translation:</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Then the third one is to </w:t>
      </w:r>
      <w:r w:rsidR="002E11A4" w:rsidRPr="00394265">
        <w:rPr>
          <w:rFonts w:ascii="Times New Roman" w:eastAsia="Times New Roman" w:hAnsi="Times New Roman" w:cs="Times New Roman"/>
          <w:color w:val="000000" w:themeColor="text1"/>
          <w:sz w:val="28"/>
          <w:szCs w:val="28"/>
          <w:lang w:eastAsia="en-IN" w:bidi="sa-IN"/>
        </w:rPr>
        <w:t xml:space="preserve">have the capacity to grasp the subtle objects </w:t>
      </w:r>
      <w:r w:rsidRPr="00394265">
        <w:rPr>
          <w:rFonts w:ascii="Times New Roman" w:eastAsia="Times New Roman" w:hAnsi="Times New Roman" w:cs="Times New Roman"/>
          <w:color w:val="000000" w:themeColor="text1"/>
          <w:sz w:val="28"/>
          <w:szCs w:val="28"/>
          <w:lang w:eastAsia="en-IN" w:bidi="sa-IN"/>
        </w:rPr>
        <w:t xml:space="preserve">which can be </w:t>
      </w:r>
      <w:r w:rsidR="002E11A4" w:rsidRPr="00394265">
        <w:rPr>
          <w:rFonts w:ascii="Times New Roman" w:eastAsia="Times New Roman" w:hAnsi="Times New Roman" w:cs="Times New Roman"/>
          <w:color w:val="000000" w:themeColor="text1"/>
          <w:sz w:val="28"/>
          <w:szCs w:val="28"/>
          <w:lang w:eastAsia="en-IN" w:bidi="sa-IN"/>
        </w:rPr>
        <w:t xml:space="preserve">perceived </w:t>
      </w:r>
      <w:r w:rsidRPr="00394265">
        <w:rPr>
          <w:rFonts w:ascii="Times New Roman" w:eastAsia="Times New Roman" w:hAnsi="Times New Roman" w:cs="Times New Roman"/>
          <w:color w:val="000000" w:themeColor="text1"/>
          <w:sz w:val="28"/>
          <w:szCs w:val="28"/>
          <w:lang w:eastAsia="en-IN" w:bidi="sa-IN"/>
        </w:rPr>
        <w:t xml:space="preserve">through the mind which is capable of grasping the subtle through contemplation and constant study. This one is called the waking state by the </w:t>
      </w:r>
      <w:r w:rsidRPr="00394265">
        <w:rPr>
          <w:rFonts w:ascii="Times New Roman" w:eastAsia="Times New Roman" w:hAnsi="Times New Roman" w:cs="Times New Roman"/>
          <w:i/>
          <w:iCs/>
          <w:color w:val="000000" w:themeColor="text1"/>
          <w:sz w:val="28"/>
          <w:szCs w:val="28"/>
          <w:lang w:eastAsia="en-IN" w:bidi="sa-IN"/>
        </w:rPr>
        <w:t>Yogī</w:t>
      </w:r>
      <w:r w:rsidR="002E11A4" w:rsidRPr="00394265">
        <w:rPr>
          <w:rFonts w:ascii="Times New Roman" w:eastAsia="Times New Roman" w:hAnsi="Times New Roman" w:cs="Times New Roman"/>
          <w:color w:val="000000" w:themeColor="text1"/>
          <w:sz w:val="28"/>
          <w:szCs w:val="28"/>
          <w:lang w:eastAsia="en-IN" w:bidi="sa-IN"/>
        </w:rPr>
        <w:t>-</w:t>
      </w:r>
      <w:r w:rsidRPr="00394265">
        <w:rPr>
          <w:rFonts w:ascii="Times New Roman" w:eastAsia="Times New Roman" w:hAnsi="Times New Roman" w:cs="Times New Roman"/>
          <w:color w:val="000000" w:themeColor="text1"/>
          <w:sz w:val="28"/>
          <w:szCs w:val="28"/>
          <w:lang w:eastAsia="en-IN" w:bidi="sa-IN"/>
        </w:rPr>
        <w:t>s.</w:t>
      </w:r>
    </w:p>
    <w:p w:rsidR="003B05D5" w:rsidRPr="00394265" w:rsidRDefault="003B05D5"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77446A" w:rsidRPr="00394265" w:rsidRDefault="0077446A"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Comments:</w:t>
      </w:r>
    </w:p>
    <w:p w:rsidR="0077446A" w:rsidRPr="00394265" w:rsidRDefault="000C5A76" w:rsidP="00B4086F">
      <w:pPr>
        <w:spacing w:line="240" w:lineRule="auto"/>
        <w:jc w:val="both"/>
        <w:rPr>
          <w:rFonts w:ascii="Times New Roman" w:eastAsia="Times New Roman" w:hAnsi="Times New Roman" w:cs="Times New Roman"/>
          <w:i/>
          <w:iCs/>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The </w:t>
      </w:r>
      <w:r w:rsidRPr="00394265">
        <w:rPr>
          <w:rFonts w:ascii="Times New Roman" w:eastAsia="Times New Roman" w:hAnsi="Times New Roman" w:cs="Times New Roman"/>
          <w:i/>
          <w:iCs/>
          <w:color w:val="000000" w:themeColor="text1"/>
          <w:sz w:val="28"/>
          <w:szCs w:val="28"/>
          <w:lang w:eastAsia="en-IN" w:bidi="sa-IN"/>
        </w:rPr>
        <w:t>Yogī</w:t>
      </w:r>
      <w:r w:rsidRPr="00394265">
        <w:rPr>
          <w:rFonts w:ascii="Times New Roman" w:eastAsia="Times New Roman" w:hAnsi="Times New Roman" w:cs="Times New Roman"/>
          <w:color w:val="000000" w:themeColor="text1"/>
          <w:sz w:val="28"/>
          <w:szCs w:val="28"/>
          <w:lang w:eastAsia="en-IN" w:bidi="sa-IN"/>
        </w:rPr>
        <w:t xml:space="preserve"> further enters into the third stage</w:t>
      </w:r>
      <w:r w:rsidR="002E11A4" w:rsidRPr="00394265">
        <w:rPr>
          <w:rFonts w:ascii="Times New Roman" w:eastAsia="Times New Roman" w:hAnsi="Times New Roman" w:cs="Times New Roman"/>
          <w:color w:val="000000" w:themeColor="text1"/>
          <w:sz w:val="28"/>
          <w:szCs w:val="28"/>
          <w:lang w:eastAsia="en-IN" w:bidi="sa-IN"/>
        </w:rPr>
        <w:t>.</w:t>
      </w:r>
      <w:r w:rsidRPr="00394265">
        <w:rPr>
          <w:rFonts w:ascii="Times New Roman" w:eastAsia="Times New Roman" w:hAnsi="Times New Roman" w:cs="Times New Roman"/>
          <w:color w:val="000000" w:themeColor="text1"/>
          <w:sz w:val="28"/>
          <w:szCs w:val="28"/>
          <w:lang w:eastAsia="en-IN" w:bidi="sa-IN"/>
        </w:rPr>
        <w:t xml:space="preserve"> </w:t>
      </w:r>
      <w:proofErr w:type="spellStart"/>
      <w:r w:rsidRPr="00394265">
        <w:rPr>
          <w:rFonts w:ascii="Times New Roman" w:eastAsia="Times New Roman" w:hAnsi="Times New Roman" w:cs="Times New Roman"/>
          <w:i/>
          <w:iCs/>
          <w:color w:val="000000" w:themeColor="text1"/>
          <w:sz w:val="28"/>
          <w:szCs w:val="28"/>
          <w:lang w:eastAsia="en-IN" w:bidi="sa-IN"/>
        </w:rPr>
        <w:t>Tanumānasā</w:t>
      </w:r>
      <w:proofErr w:type="spellEnd"/>
      <w:r w:rsidRPr="00394265">
        <w:rPr>
          <w:rFonts w:ascii="Times New Roman" w:eastAsia="Times New Roman" w:hAnsi="Times New Roman" w:cs="Times New Roman"/>
          <w:i/>
          <w:iCs/>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तनुमानसा</w:t>
      </w:r>
      <w:r w:rsidRPr="00394265">
        <w:rPr>
          <w:rFonts w:ascii="Times New Roman" w:eastAsia="Times New Roman" w:hAnsi="Times New Roman" w:cs="Times New Roman"/>
          <w:color w:val="000000" w:themeColor="text1"/>
          <w:sz w:val="28"/>
          <w:szCs w:val="28"/>
          <w:lang w:eastAsia="en-IN" w:bidi="sa-IN"/>
        </w:rPr>
        <w:t xml:space="preserve"> in which he fixes his mind to its steadiness, accordin</w:t>
      </w:r>
      <w:r w:rsidR="0077446A" w:rsidRPr="00394265">
        <w:rPr>
          <w:rFonts w:ascii="Times New Roman" w:eastAsia="Times New Roman" w:hAnsi="Times New Roman" w:cs="Times New Roman"/>
          <w:color w:val="000000" w:themeColor="text1"/>
          <w:sz w:val="28"/>
          <w:szCs w:val="28"/>
          <w:lang w:eastAsia="en-IN" w:bidi="sa-IN"/>
        </w:rPr>
        <w:t xml:space="preserve">g to the dictates of the </w:t>
      </w:r>
      <w:proofErr w:type="spellStart"/>
      <w:r w:rsidR="00CF6840" w:rsidRPr="00394265">
        <w:rPr>
          <w:rFonts w:ascii="Times New Roman" w:eastAsia="Times New Roman" w:hAnsi="Times New Roman" w:cs="Times New Roman"/>
          <w:i/>
          <w:iCs/>
          <w:color w:val="000000" w:themeColor="text1"/>
          <w:sz w:val="28"/>
          <w:szCs w:val="28"/>
          <w:lang w:eastAsia="en-IN" w:bidi="sa-IN"/>
        </w:rPr>
        <w:t>Ś</w:t>
      </w:r>
      <w:r w:rsidR="0077446A" w:rsidRPr="00394265">
        <w:rPr>
          <w:rFonts w:ascii="Times New Roman" w:eastAsia="Times New Roman" w:hAnsi="Times New Roman" w:cs="Times New Roman"/>
          <w:i/>
          <w:iCs/>
          <w:color w:val="000000" w:themeColor="text1"/>
          <w:sz w:val="28"/>
          <w:szCs w:val="28"/>
          <w:lang w:eastAsia="en-IN" w:bidi="sa-IN"/>
        </w:rPr>
        <w:t>āstra</w:t>
      </w:r>
      <w:proofErr w:type="spellEnd"/>
      <w:r w:rsidR="0077446A" w:rsidRPr="00394265">
        <w:rPr>
          <w:rFonts w:ascii="Times New Roman" w:eastAsia="Times New Roman" w:hAnsi="Times New Roman" w:cs="Times New Roman"/>
          <w:color w:val="000000" w:themeColor="text1"/>
          <w:sz w:val="28"/>
          <w:szCs w:val="28"/>
          <w:lang w:eastAsia="en-IN" w:bidi="sa-IN"/>
        </w:rPr>
        <w:t>-</w:t>
      </w:r>
      <w:r w:rsidRPr="00394265">
        <w:rPr>
          <w:rFonts w:ascii="Times New Roman" w:eastAsia="Times New Roman" w:hAnsi="Times New Roman" w:cs="Times New Roman"/>
          <w:color w:val="000000" w:themeColor="text1"/>
          <w:sz w:val="28"/>
          <w:szCs w:val="28"/>
          <w:lang w:eastAsia="en-IN" w:bidi="sa-IN"/>
        </w:rPr>
        <w:t>s; and passes his time in discussions on metaphysics in the company of hermits and the dispassionate</w:t>
      </w:r>
      <w:r w:rsidR="0077446A" w:rsidRPr="00394265">
        <w:rPr>
          <w:rFonts w:ascii="Times New Roman" w:eastAsia="Times New Roman" w:hAnsi="Times New Roman" w:cs="Times New Roman"/>
          <w:color w:val="000000" w:themeColor="text1"/>
          <w:sz w:val="28"/>
          <w:szCs w:val="28"/>
          <w:lang w:eastAsia="en-IN" w:bidi="sa-IN"/>
        </w:rPr>
        <w:t xml:space="preserve"> </w:t>
      </w:r>
      <w:proofErr w:type="spellStart"/>
      <w:r w:rsidR="00CF6840" w:rsidRPr="00394265">
        <w:rPr>
          <w:rFonts w:ascii="Times New Roman" w:eastAsia="Times New Roman" w:hAnsi="Times New Roman" w:cs="Times New Roman"/>
          <w:i/>
          <w:iCs/>
          <w:color w:val="000000" w:themeColor="text1"/>
          <w:sz w:val="28"/>
          <w:szCs w:val="28"/>
          <w:lang w:eastAsia="en-IN" w:bidi="sa-IN"/>
        </w:rPr>
        <w:t>V</w:t>
      </w:r>
      <w:r w:rsidR="0077446A" w:rsidRPr="00394265">
        <w:rPr>
          <w:rFonts w:ascii="Times New Roman" w:eastAsia="Times New Roman" w:hAnsi="Times New Roman" w:cs="Times New Roman"/>
          <w:i/>
          <w:iCs/>
          <w:color w:val="000000" w:themeColor="text1"/>
          <w:sz w:val="28"/>
          <w:szCs w:val="28"/>
          <w:lang w:eastAsia="en-IN" w:bidi="sa-IN"/>
        </w:rPr>
        <w:t>airā</w:t>
      </w:r>
      <w:r w:rsidRPr="00394265">
        <w:rPr>
          <w:rFonts w:ascii="Times New Roman" w:eastAsia="Times New Roman" w:hAnsi="Times New Roman" w:cs="Times New Roman"/>
          <w:i/>
          <w:iCs/>
          <w:color w:val="000000" w:themeColor="text1"/>
          <w:sz w:val="28"/>
          <w:szCs w:val="28"/>
          <w:lang w:eastAsia="en-IN" w:bidi="sa-IN"/>
        </w:rPr>
        <w:t>g</w:t>
      </w:r>
      <w:r w:rsidR="0077446A" w:rsidRPr="00394265">
        <w:rPr>
          <w:rFonts w:ascii="Times New Roman" w:eastAsia="Times New Roman" w:hAnsi="Times New Roman" w:cs="Times New Roman"/>
          <w:i/>
          <w:iCs/>
          <w:color w:val="000000" w:themeColor="text1"/>
          <w:sz w:val="28"/>
          <w:szCs w:val="28"/>
          <w:lang w:eastAsia="en-IN" w:bidi="sa-IN"/>
        </w:rPr>
        <w:t>ī</w:t>
      </w:r>
      <w:proofErr w:type="spellEnd"/>
      <w:r w:rsidR="0077446A" w:rsidRPr="00394265">
        <w:rPr>
          <w:rFonts w:ascii="Times New Roman" w:eastAsia="Times New Roman" w:hAnsi="Times New Roman" w:cs="Times New Roman"/>
          <w:i/>
          <w:iCs/>
          <w:color w:val="000000" w:themeColor="text1"/>
          <w:sz w:val="28"/>
          <w:szCs w:val="28"/>
          <w:lang w:eastAsia="en-IN" w:bidi="sa-IN"/>
        </w:rPr>
        <w:t xml:space="preserve">-s and </w:t>
      </w:r>
      <w:proofErr w:type="spellStart"/>
      <w:r w:rsidR="00CF6840" w:rsidRPr="00394265">
        <w:rPr>
          <w:rFonts w:ascii="Times New Roman" w:eastAsia="Times New Roman" w:hAnsi="Times New Roman" w:cs="Times New Roman"/>
          <w:i/>
          <w:iCs/>
          <w:color w:val="000000" w:themeColor="text1"/>
          <w:sz w:val="28"/>
          <w:szCs w:val="28"/>
          <w:lang w:eastAsia="en-IN" w:bidi="sa-IN"/>
        </w:rPr>
        <w:t>S</w:t>
      </w:r>
      <w:r w:rsidR="0077446A" w:rsidRPr="00394265">
        <w:rPr>
          <w:rFonts w:ascii="Times New Roman" w:eastAsia="Times New Roman" w:hAnsi="Times New Roman" w:cs="Times New Roman"/>
          <w:i/>
          <w:iCs/>
          <w:color w:val="000000" w:themeColor="text1"/>
          <w:sz w:val="28"/>
          <w:szCs w:val="28"/>
          <w:lang w:eastAsia="en-IN" w:bidi="sa-IN"/>
        </w:rPr>
        <w:t>aṃnyā</w:t>
      </w:r>
      <w:r w:rsidRPr="00394265">
        <w:rPr>
          <w:rFonts w:ascii="Times New Roman" w:eastAsia="Times New Roman" w:hAnsi="Times New Roman" w:cs="Times New Roman"/>
          <w:i/>
          <w:iCs/>
          <w:color w:val="000000" w:themeColor="text1"/>
          <w:sz w:val="28"/>
          <w:szCs w:val="28"/>
          <w:lang w:eastAsia="en-IN" w:bidi="sa-IN"/>
        </w:rPr>
        <w:t>s</w:t>
      </w:r>
      <w:r w:rsidR="0077446A" w:rsidRPr="00394265">
        <w:rPr>
          <w:rFonts w:ascii="Times New Roman" w:eastAsia="Times New Roman" w:hAnsi="Times New Roman" w:cs="Times New Roman"/>
          <w:i/>
          <w:iCs/>
          <w:color w:val="000000" w:themeColor="text1"/>
          <w:sz w:val="28"/>
          <w:szCs w:val="28"/>
          <w:lang w:eastAsia="en-IN" w:bidi="sa-IN"/>
        </w:rPr>
        <w:t>ī</w:t>
      </w:r>
      <w:proofErr w:type="spellEnd"/>
      <w:r w:rsidR="0077446A" w:rsidRPr="00394265">
        <w:rPr>
          <w:rFonts w:ascii="Times New Roman" w:eastAsia="Times New Roman" w:hAnsi="Times New Roman" w:cs="Times New Roman"/>
          <w:i/>
          <w:iCs/>
          <w:color w:val="000000" w:themeColor="text1"/>
          <w:sz w:val="28"/>
          <w:szCs w:val="28"/>
          <w:lang w:eastAsia="en-IN" w:bidi="sa-IN"/>
        </w:rPr>
        <w:t>-s.</w:t>
      </w:r>
    </w:p>
    <w:p w:rsidR="000C5A76" w:rsidRPr="00394265" w:rsidRDefault="0077446A"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lastRenderedPageBreak/>
        <w:t>H</w:t>
      </w:r>
      <w:r w:rsidR="000C5A76" w:rsidRPr="00394265">
        <w:rPr>
          <w:rFonts w:ascii="Times New Roman" w:eastAsia="Times New Roman" w:hAnsi="Times New Roman" w:cs="Times New Roman"/>
          <w:color w:val="000000" w:themeColor="text1"/>
          <w:sz w:val="28"/>
          <w:szCs w:val="28"/>
          <w:lang w:eastAsia="en-IN" w:bidi="sa-IN"/>
        </w:rPr>
        <w:t>e passes his chaste course of life with cheerful delight in solitude, and pleasing tranquillity of his mind in forests and wanderings. He realizes that he has no control over happiness or misery, on pain or pleasure; and that all prosperity and adversity, health and disease come to him of their own accord. Al</w:t>
      </w:r>
      <w:r w:rsidRPr="00394265">
        <w:rPr>
          <w:rFonts w:ascii="Times New Roman" w:eastAsia="Times New Roman" w:hAnsi="Times New Roman" w:cs="Times New Roman"/>
          <w:color w:val="000000" w:themeColor="text1"/>
          <w:sz w:val="28"/>
          <w:szCs w:val="28"/>
          <w:lang w:eastAsia="en-IN" w:bidi="sa-IN"/>
        </w:rPr>
        <w:t>l</w:t>
      </w:r>
      <w:r w:rsidR="000C5A76" w:rsidRPr="00394265">
        <w:rPr>
          <w:rFonts w:ascii="Times New Roman" w:eastAsia="Times New Roman" w:hAnsi="Times New Roman" w:cs="Times New Roman"/>
          <w:color w:val="000000" w:themeColor="text1"/>
          <w:sz w:val="28"/>
          <w:szCs w:val="28"/>
          <w:lang w:eastAsia="en-IN" w:bidi="sa-IN"/>
        </w:rPr>
        <w:t xml:space="preserve"> union turns into disunion, al</w:t>
      </w:r>
      <w:r w:rsidRPr="00394265">
        <w:rPr>
          <w:rFonts w:ascii="Times New Roman" w:eastAsia="Times New Roman" w:hAnsi="Times New Roman" w:cs="Times New Roman"/>
          <w:color w:val="000000" w:themeColor="text1"/>
          <w:sz w:val="28"/>
          <w:szCs w:val="28"/>
          <w:lang w:eastAsia="en-IN" w:bidi="sa-IN"/>
        </w:rPr>
        <w:t>l</w:t>
      </w:r>
      <w:r w:rsidR="000C5A76" w:rsidRPr="00394265">
        <w:rPr>
          <w:rFonts w:ascii="Times New Roman" w:eastAsia="Times New Roman" w:hAnsi="Times New Roman" w:cs="Times New Roman"/>
          <w:color w:val="000000" w:themeColor="text1"/>
          <w:sz w:val="28"/>
          <w:szCs w:val="28"/>
          <w:lang w:eastAsia="en-IN" w:bidi="sa-IN"/>
        </w:rPr>
        <w:t xml:space="preserve"> gains into loss; so the health and disease and pain and pleasure come by turns, and there is nothing which is not succeeded by its reverse.</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He seeks the knowledge of the supreme author of creation who is beyond the ocean of the universe. Having left aside the ego of doer-ship of any act, tranquil in himself, the </w:t>
      </w:r>
      <w:r w:rsidRPr="00394265">
        <w:rPr>
          <w:rFonts w:ascii="Times New Roman" w:eastAsia="Times New Roman" w:hAnsi="Times New Roman" w:cs="Times New Roman"/>
          <w:i/>
          <w:iCs/>
          <w:color w:val="000000" w:themeColor="text1"/>
          <w:sz w:val="28"/>
          <w:szCs w:val="28"/>
          <w:lang w:eastAsia="en-IN" w:bidi="sa-IN"/>
        </w:rPr>
        <w:t>Yogī</w:t>
      </w:r>
      <w:r w:rsidRPr="00394265">
        <w:rPr>
          <w:rFonts w:ascii="Times New Roman" w:eastAsia="Times New Roman" w:hAnsi="Times New Roman" w:cs="Times New Roman"/>
          <w:color w:val="000000" w:themeColor="text1"/>
          <w:sz w:val="28"/>
          <w:szCs w:val="28"/>
          <w:lang w:eastAsia="en-IN" w:bidi="sa-IN"/>
        </w:rPr>
        <w:t xml:space="preserve"> in this stage is absolutely unconnected with everything in the world. He realizes that </w:t>
      </w:r>
      <w:proofErr w:type="gramStart"/>
      <w:r w:rsidRPr="00394265">
        <w:rPr>
          <w:rFonts w:ascii="Times New Roman" w:eastAsia="Times New Roman" w:hAnsi="Times New Roman" w:cs="Times New Roman"/>
          <w:color w:val="000000" w:themeColor="text1"/>
          <w:sz w:val="28"/>
          <w:szCs w:val="28"/>
          <w:lang w:eastAsia="en-IN" w:bidi="sa-IN"/>
        </w:rPr>
        <w:t>Self</w:t>
      </w:r>
      <w:proofErr w:type="gramEnd"/>
      <w:r w:rsidRPr="00394265">
        <w:rPr>
          <w:rFonts w:ascii="Times New Roman" w:eastAsia="Times New Roman" w:hAnsi="Times New Roman" w:cs="Times New Roman"/>
          <w:color w:val="000000" w:themeColor="text1"/>
          <w:sz w:val="28"/>
          <w:szCs w:val="28"/>
          <w:lang w:eastAsia="en-IN" w:bidi="sa-IN"/>
        </w:rPr>
        <w:t xml:space="preserve"> does not dwell within or without anything, nor dwells above or beneath any object; is not established in the sky, or in any side or part or the all-surrounding air and space; he is not in anything or in nothing, and neither in the sentient nor in the insentient. He is present and manifest in everything, without being perceived in anything; pervades all things like the clear firmament; is without beginning and end; and birth and death. Now the </w:t>
      </w:r>
      <w:r w:rsidRPr="00394265">
        <w:rPr>
          <w:rFonts w:ascii="Times New Roman" w:eastAsia="Times New Roman" w:hAnsi="Times New Roman" w:cs="Times New Roman"/>
          <w:i/>
          <w:iCs/>
          <w:color w:val="000000" w:themeColor="text1"/>
          <w:sz w:val="28"/>
          <w:szCs w:val="28"/>
          <w:lang w:eastAsia="en-IN" w:bidi="sa-IN"/>
        </w:rPr>
        <w:t>Yogī</w:t>
      </w:r>
      <w:r w:rsidRPr="00394265">
        <w:rPr>
          <w:rFonts w:ascii="Times New Roman" w:eastAsia="Times New Roman" w:hAnsi="Times New Roman" w:cs="Times New Roman"/>
          <w:color w:val="000000" w:themeColor="text1"/>
          <w:sz w:val="28"/>
          <w:szCs w:val="28"/>
          <w:lang w:eastAsia="en-IN" w:bidi="sa-IN"/>
        </w:rPr>
        <w:t xml:space="preserve"> discriminates between the real and the unreal.</w:t>
      </w:r>
    </w:p>
    <w:p w:rsidR="000C5A76" w:rsidRPr="00394265" w:rsidRDefault="000C5A76" w:rsidP="007B16F9">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r w:rsidR="001C36E8" w:rsidRPr="00394265">
        <w:rPr>
          <w:rFonts w:ascii="Times New Roman" w:eastAsia="Times New Roman" w:hAnsi="Times New Roman" w:cs="Times New Roman"/>
          <w:color w:val="000000" w:themeColor="text1"/>
          <w:sz w:val="28"/>
          <w:szCs w:val="28"/>
          <w:lang w:eastAsia="en-IN" w:bidi="sa-IN"/>
        </w:rPr>
        <w:t>Saptabhūmi</w:t>
      </w:r>
      <w:r w:rsidRPr="00394265">
        <w:rPr>
          <w:rFonts w:ascii="Times New Roman" w:eastAsia="Times New Roman" w:hAnsi="Times New Roman" w:cs="Times New Roman"/>
          <w:color w:val="000000" w:themeColor="text1"/>
          <w:sz w:val="28"/>
          <w:szCs w:val="28"/>
          <w:lang w:eastAsia="en-IN" w:bidi="sa-IN"/>
        </w:rPr>
        <w:t xml:space="preserve"> </w:t>
      </w:r>
      <w:r w:rsidR="001C36E8" w:rsidRPr="00394265">
        <w:rPr>
          <w:rFonts w:ascii="Times New Roman" w:eastAsia="Times New Roman" w:hAnsi="Times New Roman" w:cs="Times New Roman"/>
          <w:color w:val="000000" w:themeColor="text1"/>
          <w:sz w:val="28"/>
          <w:szCs w:val="28"/>
          <w:lang w:eastAsia="en-IN" w:bidi="sa-IN"/>
        </w:rPr>
        <w:t>Text:</w:t>
      </w:r>
    </w:p>
    <w:p w:rsidR="0077446A"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तदुक्तंभुमिकात्रितयंत्वेतद्रामजाग्रदितिस्थितं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 </w:t>
      </w:r>
    </w:p>
    <w:p w:rsidR="0077446A" w:rsidRPr="00394265" w:rsidRDefault="0077446A"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t>Sandhivigraha</w:t>
      </w:r>
      <w:proofErr w:type="spellEnd"/>
      <w:r w:rsidRPr="00394265">
        <w:rPr>
          <w:rFonts w:ascii="Times New Roman" w:eastAsia="Times New Roman" w:hAnsi="Times New Roman" w:cs="Times New Roman"/>
          <w:color w:val="000000" w:themeColor="text1"/>
          <w:sz w:val="28"/>
          <w:szCs w:val="28"/>
          <w:lang w:eastAsia="en-IN" w:bidi="sa-IN"/>
        </w:rPr>
        <w:t>: </w:t>
      </w:r>
    </w:p>
    <w:p w:rsidR="0077446A" w:rsidRPr="00394265" w:rsidRDefault="0077446A"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तत्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उक्तम्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भुमिका</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त्रितयम्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एतत्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राम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जाग्रत्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इति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स्थितम्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Notes:</w:t>
      </w:r>
    </w:p>
    <w:p w:rsidR="000C5A76" w:rsidRPr="00394265" w:rsidRDefault="000C5A76" w:rsidP="00B4086F">
      <w:pPr>
        <w:numPr>
          <w:ilvl w:val="0"/>
          <w:numId w:val="4"/>
        </w:numPr>
        <w:spacing w:after="0" w:line="240" w:lineRule="auto"/>
        <w:jc w:val="both"/>
        <w:textAlignment w:val="baseline"/>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भुमिका</w:t>
      </w:r>
      <w:r w:rsidRPr="00394265">
        <w:rPr>
          <w:rFonts w:ascii="Times New Roman" w:eastAsia="Times New Roman" w:hAnsi="Times New Roman" w:cs="Times New Roman"/>
          <w:color w:val="000000" w:themeColor="text1"/>
          <w:sz w:val="28"/>
          <w:szCs w:val="28"/>
          <w:lang w:eastAsia="en-IN" w:bidi="sa-IN"/>
        </w:rPr>
        <w:t xml:space="preserve"> should be </w:t>
      </w:r>
      <w:r w:rsidRPr="00394265">
        <w:rPr>
          <w:rFonts w:ascii="Nirmala UI" w:eastAsia="Times New Roman" w:hAnsi="Nirmala UI" w:cs="Nirmala UI" w:hint="cs"/>
          <w:color w:val="000000" w:themeColor="text1"/>
          <w:sz w:val="28"/>
          <w:szCs w:val="28"/>
          <w:cs/>
          <w:lang w:eastAsia="en-IN" w:bidi="sa-IN"/>
        </w:rPr>
        <w:t>भूमिका</w:t>
      </w:r>
    </w:p>
    <w:p w:rsidR="000C5A76" w:rsidRPr="00394265" w:rsidRDefault="000C5A76"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Translation:</w:t>
      </w:r>
    </w:p>
    <w:p w:rsidR="0077446A" w:rsidRPr="00394265" w:rsidRDefault="0077446A"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O </w:t>
      </w:r>
      <w:proofErr w:type="spellStart"/>
      <w:proofErr w:type="gramStart"/>
      <w:r w:rsidRPr="00394265">
        <w:rPr>
          <w:rFonts w:ascii="Times New Roman" w:eastAsia="Times New Roman" w:hAnsi="Times New Roman" w:cs="Times New Roman"/>
          <w:color w:val="000000" w:themeColor="text1"/>
          <w:sz w:val="28"/>
          <w:szCs w:val="28"/>
          <w:lang w:eastAsia="en-IN" w:bidi="sa-IN"/>
        </w:rPr>
        <w:t>Rāma</w:t>
      </w:r>
      <w:proofErr w:type="spellEnd"/>
      <w:r w:rsidRPr="00394265">
        <w:rPr>
          <w:rFonts w:ascii="Times New Roman" w:eastAsia="Times New Roman" w:hAnsi="Times New Roman" w:cs="Times New Roman"/>
          <w:color w:val="000000" w:themeColor="text1"/>
          <w:sz w:val="28"/>
          <w:szCs w:val="28"/>
          <w:lang w:eastAsia="en-IN" w:bidi="sa-IN"/>
        </w:rPr>
        <w:t xml:space="preserve"> !</w:t>
      </w:r>
      <w:proofErr w:type="gramEnd"/>
      <w:r w:rsidRPr="00394265">
        <w:rPr>
          <w:rFonts w:ascii="Times New Roman" w:eastAsia="Times New Roman" w:hAnsi="Times New Roman" w:cs="Times New Roman"/>
          <w:color w:val="000000" w:themeColor="text1"/>
          <w:sz w:val="28"/>
          <w:szCs w:val="28"/>
          <w:lang w:eastAsia="en-IN" w:bidi="sa-IN"/>
        </w:rPr>
        <w:t xml:space="preserve"> These</w:t>
      </w:r>
      <w:r w:rsidR="000C5A76" w:rsidRPr="00394265">
        <w:rPr>
          <w:rFonts w:ascii="Times New Roman" w:eastAsia="Times New Roman" w:hAnsi="Times New Roman" w:cs="Times New Roman"/>
          <w:color w:val="000000" w:themeColor="text1"/>
          <w:sz w:val="28"/>
          <w:szCs w:val="28"/>
          <w:lang w:eastAsia="en-IN" w:bidi="sa-IN"/>
        </w:rPr>
        <w:t xml:space="preserve"> first three stages are represented</w:t>
      </w:r>
      <w:r w:rsidRPr="00394265">
        <w:rPr>
          <w:rFonts w:ascii="Times New Roman" w:eastAsia="Times New Roman" w:hAnsi="Times New Roman" w:cs="Times New Roman"/>
          <w:color w:val="000000" w:themeColor="text1"/>
          <w:sz w:val="28"/>
          <w:szCs w:val="28"/>
          <w:lang w:eastAsia="en-IN" w:bidi="sa-IN"/>
        </w:rPr>
        <w:t xml:space="preserve"> as the waking state of a Yogī.</w:t>
      </w:r>
    </w:p>
    <w:p w:rsidR="003B05D5" w:rsidRPr="00394265" w:rsidRDefault="003B05D5">
      <w:pPr>
        <w:rPr>
          <w:rFonts w:ascii="Times New Roman" w:eastAsia="Times New Roman" w:hAnsi="Times New Roman" w:cs="Times New Roman"/>
          <w:color w:val="000000" w:themeColor="text1"/>
          <w:sz w:val="28"/>
          <w:szCs w:val="28"/>
          <w:lang w:eastAsia="en-IN" w:bidi="sa-IN"/>
        </w:rPr>
      </w:pP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Saptabhūmi</w:t>
      </w:r>
      <w:r w:rsidR="000C5A76"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Text: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यथावद्भेदनुह्येदंजगज्जाग्रतिदृश्यते</w:t>
      </w:r>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t>Sandhivigraha</w:t>
      </w:r>
      <w:proofErr w:type="spellEnd"/>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यथावत्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भेद</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अनु</w:t>
      </w:r>
      <w:r w:rsidR="00B4307B" w:rsidRPr="00394265">
        <w:rPr>
          <w:rFonts w:ascii="Times New Roman" w:eastAsia="Times New Roman" w:hAnsi="Times New Roman" w:cs="Times New Roman"/>
          <w:color w:val="000000" w:themeColor="text1"/>
          <w:sz w:val="28"/>
          <w:szCs w:val="28"/>
          <w:cs/>
          <w:lang w:eastAsia="en-IN" w:bidi="sa-IN"/>
        </w:rPr>
        <w:t xml:space="preserve"> </w:t>
      </w:r>
      <w:r w:rsidR="00B4307B" w:rsidRPr="00394265">
        <w:rPr>
          <w:rFonts w:ascii="Nirmala UI" w:eastAsia="Times New Roman" w:hAnsi="Nirmala UI" w:cs="Nirmala UI" w:hint="cs"/>
          <w:color w:val="000000" w:themeColor="text1"/>
          <w:sz w:val="28"/>
          <w:szCs w:val="28"/>
          <w:cs/>
          <w:lang w:eastAsia="en-IN" w:bidi="sa-IN"/>
        </w:rPr>
        <w:t>हि</w:t>
      </w:r>
      <w:r w:rsidR="00B4307B"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इदम्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जगत्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जाग्रति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दृश्यते</w:t>
      </w:r>
      <w:r w:rsidRPr="00394265">
        <w:rPr>
          <w:rFonts w:ascii="Times New Roman" w:eastAsia="Times New Roman" w:hAnsi="Times New Roman" w:cs="Times New Roman"/>
          <w:color w:val="000000" w:themeColor="text1"/>
          <w:sz w:val="28"/>
          <w:szCs w:val="28"/>
          <w:lang w:eastAsia="en-IN" w:bidi="sa-IN"/>
        </w:rPr>
        <w:t> </w:t>
      </w:r>
    </w:p>
    <w:p w:rsidR="003B05D5" w:rsidRPr="00394265" w:rsidRDefault="003B05D5"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B4307B" w:rsidRPr="00394265" w:rsidRDefault="00B4307B"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lastRenderedPageBreak/>
        <w:t>Notes:</w:t>
      </w:r>
    </w:p>
    <w:p w:rsidR="00B4307B" w:rsidRPr="00394265" w:rsidRDefault="00B4307B"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A – After </w:t>
      </w:r>
      <w:r w:rsidRPr="00394265">
        <w:rPr>
          <w:rFonts w:ascii="Nirmala UI" w:eastAsia="Times New Roman" w:hAnsi="Nirmala UI" w:cs="Nirmala UI" w:hint="cs"/>
          <w:color w:val="000000" w:themeColor="text1"/>
          <w:sz w:val="28"/>
          <w:szCs w:val="28"/>
          <w:cs/>
          <w:lang w:eastAsia="en-IN" w:bidi="sa-IN"/>
        </w:rPr>
        <w:t>दृश्यते</w:t>
      </w:r>
      <w:r w:rsidRPr="00394265">
        <w:rPr>
          <w:rFonts w:ascii="Times New Roman" w:eastAsia="Times New Roman" w:hAnsi="Times New Roman" w:cs="Times New Roman"/>
          <w:color w:val="000000" w:themeColor="text1"/>
          <w:sz w:val="28"/>
          <w:szCs w:val="28"/>
          <w:lang w:eastAsia="en-IN" w:bidi="sa-IN"/>
        </w:rPr>
        <w:t> </w:t>
      </w:r>
      <w:r w:rsidR="004D75B4" w:rsidRPr="00394265">
        <w:rPr>
          <w:rFonts w:ascii="Times New Roman" w:eastAsia="Times New Roman" w:hAnsi="Times New Roman" w:cs="Times New Roman"/>
          <w:color w:val="000000" w:themeColor="text1"/>
          <w:sz w:val="28"/>
          <w:szCs w:val="28"/>
          <w:lang w:eastAsia="en-IN" w:bidi="sa-IN"/>
        </w:rPr>
        <w:t xml:space="preserve">there should be </w:t>
      </w:r>
      <w:proofErr w:type="spellStart"/>
      <w:r w:rsidRPr="00394265">
        <w:rPr>
          <w:rFonts w:ascii="Times New Roman" w:eastAsia="Times New Roman" w:hAnsi="Times New Roman" w:cs="Times New Roman"/>
          <w:i/>
          <w:iCs/>
          <w:color w:val="000000" w:themeColor="text1"/>
          <w:sz w:val="28"/>
          <w:szCs w:val="28"/>
          <w:lang w:eastAsia="en-IN" w:bidi="sa-IN"/>
        </w:rPr>
        <w:t>daṅḍa</w:t>
      </w:r>
      <w:proofErr w:type="spellEnd"/>
      <w:r w:rsidRPr="00394265">
        <w:rPr>
          <w:rFonts w:ascii="Times New Roman" w:eastAsia="Times New Roman" w:hAnsi="Times New Roman" w:cs="Times New Roman"/>
          <w:color w:val="000000" w:themeColor="text1"/>
          <w:sz w:val="28"/>
          <w:szCs w:val="28"/>
          <w:lang w:eastAsia="en-IN" w:bidi="sa-IN"/>
        </w:rPr>
        <w:t xml:space="preserve"> (|)</w:t>
      </w:r>
    </w:p>
    <w:p w:rsidR="00E51C60" w:rsidRPr="00394265" w:rsidRDefault="00E51C60" w:rsidP="00B4086F">
      <w:pPr>
        <w:spacing w:line="240" w:lineRule="auto"/>
        <w:jc w:val="both"/>
        <w:rPr>
          <w:rFonts w:ascii="Times New Roman" w:eastAsia="Times New Roman" w:hAnsi="Times New Roman" w:cs="Times New Roman"/>
          <w:color w:val="000000" w:themeColor="text1"/>
          <w:sz w:val="28"/>
          <w:szCs w:val="28"/>
          <w:cs/>
          <w:lang w:eastAsia="en-IN" w:bidi="sa-IN"/>
        </w:rPr>
      </w:pP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Translation:</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This world is seen along with its differences in the waking state.</w:t>
      </w:r>
    </w:p>
    <w:p w:rsidR="00E51C60" w:rsidRPr="00394265" w:rsidRDefault="00E51C60">
      <w:pPr>
        <w:rPr>
          <w:rFonts w:ascii="Times New Roman" w:eastAsia="Times New Roman" w:hAnsi="Times New Roman" w:cs="Times New Roman"/>
          <w:color w:val="000000" w:themeColor="text1"/>
          <w:sz w:val="28"/>
          <w:szCs w:val="28"/>
          <w:lang w:eastAsia="en-IN" w:bidi="sa-IN"/>
        </w:rPr>
      </w:pPr>
    </w:p>
    <w:p w:rsidR="00797D41" w:rsidRPr="00394265" w:rsidRDefault="00797D41"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Saptabhūmi</w:t>
      </w:r>
      <w:r w:rsidR="000C5A76"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Text: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ततोवेदांतवाक्यान्निर्विकल्पकोब्रह्मात्मैक्यसाक्षात्कारश्चतुर्थीभूमिकाफलरूपासत्त्वापत्तिः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स्वप्नावस्थोच्यतेसर्वस्यापि</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जगतोमिथ्यात्वेनस्फुरणात्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t>Sandhivigraha</w:t>
      </w:r>
      <w:proofErr w:type="spellEnd"/>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तत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वेद</w:t>
      </w:r>
      <w:r w:rsidR="0077446A" w:rsidRPr="00394265">
        <w:rPr>
          <w:rFonts w:ascii="Nirmala UI" w:eastAsia="Times New Roman" w:hAnsi="Nirmala UI" w:cs="Nirmala UI" w:hint="cs"/>
          <w:color w:val="000000" w:themeColor="text1"/>
          <w:sz w:val="28"/>
          <w:szCs w:val="28"/>
          <w:cs/>
          <w:lang w:eastAsia="en-IN" w:bidi="sa-IN"/>
        </w:rPr>
        <w:t>ांतवाक्यात्</w:t>
      </w:r>
      <w:r w:rsidR="0077446A" w:rsidRPr="00394265">
        <w:rPr>
          <w:rFonts w:ascii="Times New Roman" w:eastAsia="Times New Roman" w:hAnsi="Times New Roman" w:cs="Times New Roman"/>
          <w:color w:val="000000" w:themeColor="text1"/>
          <w:sz w:val="28"/>
          <w:szCs w:val="28"/>
          <w:cs/>
          <w:lang w:eastAsia="en-IN" w:bidi="sa-IN"/>
        </w:rPr>
        <w:t xml:space="preserve"> </w:t>
      </w:r>
      <w:r w:rsidR="0077446A" w:rsidRPr="00394265">
        <w:rPr>
          <w:rFonts w:ascii="Nirmala UI" w:eastAsia="Times New Roman" w:hAnsi="Nirmala UI" w:cs="Nirmala UI" w:hint="cs"/>
          <w:color w:val="000000" w:themeColor="text1"/>
          <w:sz w:val="28"/>
          <w:szCs w:val="28"/>
          <w:cs/>
          <w:lang w:eastAsia="en-IN" w:bidi="sa-IN"/>
        </w:rPr>
        <w:t>निर्विकल्पक</w:t>
      </w:r>
      <w:r w:rsidR="0077446A" w:rsidRPr="00394265">
        <w:rPr>
          <w:rFonts w:ascii="Times New Roman" w:eastAsia="Times New Roman" w:hAnsi="Times New Roman" w:cs="Times New Roman"/>
          <w:color w:val="000000" w:themeColor="text1"/>
          <w:sz w:val="28"/>
          <w:szCs w:val="28"/>
          <w:cs/>
          <w:lang w:eastAsia="en-IN" w:bidi="sa-IN"/>
        </w:rPr>
        <w:t xml:space="preserve">: </w:t>
      </w:r>
      <w:r w:rsidR="0077446A" w:rsidRPr="00394265">
        <w:rPr>
          <w:rFonts w:ascii="Nirmala UI" w:eastAsia="Times New Roman" w:hAnsi="Nirmala UI" w:cs="Nirmala UI" w:hint="cs"/>
          <w:color w:val="000000" w:themeColor="text1"/>
          <w:sz w:val="28"/>
          <w:szCs w:val="28"/>
          <w:cs/>
          <w:lang w:eastAsia="en-IN" w:bidi="sa-IN"/>
        </w:rPr>
        <w:t>ब्रह्म</w:t>
      </w:r>
      <w:r w:rsidR="0077446A" w:rsidRPr="00394265">
        <w:rPr>
          <w:rFonts w:ascii="Times New Roman" w:eastAsia="Times New Roman" w:hAnsi="Times New Roman" w:cs="Times New Roman"/>
          <w:color w:val="000000" w:themeColor="text1"/>
          <w:sz w:val="28"/>
          <w:szCs w:val="28"/>
          <w:lang w:eastAsia="en-IN" w:bidi="sa-IN"/>
        </w:rPr>
        <w:t>-</w:t>
      </w:r>
      <w:r w:rsidR="0077446A" w:rsidRPr="00394265">
        <w:rPr>
          <w:rFonts w:ascii="Nirmala UI" w:eastAsia="Times New Roman" w:hAnsi="Nirmala UI" w:cs="Nirmala UI" w:hint="cs"/>
          <w:color w:val="000000" w:themeColor="text1"/>
          <w:sz w:val="28"/>
          <w:szCs w:val="28"/>
          <w:cs/>
          <w:lang w:eastAsia="en-IN" w:bidi="sa-IN"/>
        </w:rPr>
        <w:t>आत्मा</w:t>
      </w:r>
      <w:r w:rsidR="0077446A" w:rsidRPr="00394265">
        <w:rPr>
          <w:rFonts w:ascii="Times New Roman" w:eastAsia="Times New Roman" w:hAnsi="Times New Roman" w:cs="Times New Roman"/>
          <w:color w:val="000000" w:themeColor="text1"/>
          <w:sz w:val="28"/>
          <w:szCs w:val="28"/>
          <w:lang w:eastAsia="en-IN" w:bidi="sa-IN"/>
        </w:rPr>
        <w:t>-</w:t>
      </w:r>
      <w:r w:rsidR="00797D41" w:rsidRPr="00394265">
        <w:rPr>
          <w:rFonts w:ascii="Nirmala UI" w:eastAsia="Times New Roman" w:hAnsi="Nirmala UI" w:cs="Nirmala UI" w:hint="cs"/>
          <w:color w:val="000000" w:themeColor="text1"/>
          <w:sz w:val="28"/>
          <w:szCs w:val="28"/>
          <w:cs/>
          <w:lang w:eastAsia="en-IN" w:bidi="sa-IN"/>
        </w:rPr>
        <w:t>ऐक्य</w:t>
      </w:r>
      <w:r w:rsidR="00797D41" w:rsidRPr="00394265">
        <w:rPr>
          <w:rFonts w:ascii="Times New Roman" w:eastAsia="Times New Roman" w:hAnsi="Times New Roman" w:cs="Times New Roman"/>
          <w:color w:val="000000" w:themeColor="text1"/>
          <w:sz w:val="28"/>
          <w:szCs w:val="28"/>
          <w:lang w:eastAsia="en-IN" w:bidi="sa-IN"/>
        </w:rPr>
        <w:t>-</w:t>
      </w:r>
      <w:r w:rsidRPr="00394265">
        <w:rPr>
          <w:rFonts w:ascii="Nirmala UI" w:eastAsia="Times New Roman" w:hAnsi="Nirmala UI" w:cs="Nirmala UI" w:hint="cs"/>
          <w:color w:val="000000" w:themeColor="text1"/>
          <w:sz w:val="28"/>
          <w:szCs w:val="28"/>
          <w:cs/>
          <w:lang w:eastAsia="en-IN" w:bidi="sa-IN"/>
        </w:rPr>
        <w:t>साक्षात्कार</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चतुर्थी</w:t>
      </w:r>
      <w:r w:rsidR="00797D41" w:rsidRPr="00394265">
        <w:rPr>
          <w:rFonts w:ascii="Times New Roman" w:eastAsia="Times New Roman" w:hAnsi="Times New Roman" w:cs="Times New Roman"/>
          <w:color w:val="000000" w:themeColor="text1"/>
          <w:sz w:val="28"/>
          <w:szCs w:val="28"/>
          <w:lang w:eastAsia="en-IN" w:bidi="sa-IN"/>
        </w:rPr>
        <w:t xml:space="preserve"> </w:t>
      </w:r>
      <w:r w:rsidR="0077446A" w:rsidRPr="00394265">
        <w:rPr>
          <w:rFonts w:ascii="Nirmala UI" w:eastAsia="Times New Roman" w:hAnsi="Nirmala UI" w:cs="Nirmala UI" w:hint="cs"/>
          <w:color w:val="000000" w:themeColor="text1"/>
          <w:sz w:val="28"/>
          <w:szCs w:val="28"/>
          <w:cs/>
          <w:lang w:eastAsia="en-IN" w:bidi="sa-IN"/>
        </w:rPr>
        <w:t>भूमिका</w:t>
      </w:r>
      <w:r w:rsidR="00797D41" w:rsidRPr="00394265">
        <w:rPr>
          <w:rFonts w:ascii="Times New Roman" w:eastAsia="Times New Roman" w:hAnsi="Times New Roman" w:cs="Times New Roman"/>
          <w:color w:val="000000" w:themeColor="text1"/>
          <w:sz w:val="28"/>
          <w:szCs w:val="28"/>
          <w:lang w:eastAsia="en-IN" w:bidi="sa-IN"/>
        </w:rPr>
        <w:t xml:space="preserve"> </w:t>
      </w:r>
      <w:r w:rsidR="00797D41" w:rsidRPr="00394265">
        <w:rPr>
          <w:rFonts w:ascii="Nirmala UI" w:eastAsia="Times New Roman" w:hAnsi="Nirmala UI" w:cs="Nirmala UI" w:hint="cs"/>
          <w:color w:val="000000" w:themeColor="text1"/>
          <w:sz w:val="28"/>
          <w:szCs w:val="28"/>
          <w:cs/>
          <w:lang w:eastAsia="en-IN" w:bidi="sa-IN"/>
        </w:rPr>
        <w:t>फलरूपा</w:t>
      </w:r>
      <w:r w:rsidR="00797D41"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सत्त्वापत्</w:t>
      </w:r>
      <w:r w:rsidR="0077446A" w:rsidRPr="00394265">
        <w:rPr>
          <w:rFonts w:ascii="Nirmala UI" w:eastAsia="Times New Roman" w:hAnsi="Nirmala UI" w:cs="Nirmala UI" w:hint="cs"/>
          <w:color w:val="000000" w:themeColor="text1"/>
          <w:sz w:val="28"/>
          <w:szCs w:val="28"/>
          <w:cs/>
          <w:lang w:eastAsia="en-IN" w:bidi="sa-IN"/>
        </w:rPr>
        <w:t>तिः</w:t>
      </w:r>
      <w:r w:rsidR="0077446A" w:rsidRPr="00394265">
        <w:rPr>
          <w:rFonts w:ascii="Times New Roman" w:eastAsia="Times New Roman" w:hAnsi="Times New Roman" w:cs="Times New Roman"/>
          <w:color w:val="000000" w:themeColor="text1"/>
          <w:sz w:val="28"/>
          <w:szCs w:val="28"/>
          <w:cs/>
          <w:lang w:eastAsia="en-IN" w:bidi="sa-IN"/>
        </w:rPr>
        <w:t xml:space="preserve"> </w:t>
      </w:r>
      <w:r w:rsidR="0077446A" w:rsidRPr="00394265">
        <w:rPr>
          <w:rFonts w:ascii="Nirmala UI" w:eastAsia="Times New Roman" w:hAnsi="Nirmala UI" w:cs="Nirmala UI" w:hint="cs"/>
          <w:color w:val="000000" w:themeColor="text1"/>
          <w:sz w:val="28"/>
          <w:szCs w:val="28"/>
          <w:cs/>
          <w:lang w:eastAsia="en-IN" w:bidi="sa-IN"/>
        </w:rPr>
        <w:t>स्वप्नावस्था</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उच्यते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सर्वस्य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अपि</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जगत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मिथ्या</w:t>
      </w:r>
      <w:r w:rsidR="00797D41" w:rsidRPr="00394265">
        <w:rPr>
          <w:rFonts w:ascii="Nirmala UI" w:eastAsia="Times New Roman" w:hAnsi="Nirmala UI" w:cs="Nirmala UI" w:hint="cs"/>
          <w:color w:val="000000" w:themeColor="text1"/>
          <w:sz w:val="28"/>
          <w:szCs w:val="28"/>
          <w:cs/>
          <w:lang w:eastAsia="en-IN" w:bidi="sa-IN"/>
        </w:rPr>
        <w:t>त्वे</w:t>
      </w:r>
      <w:r w:rsidRPr="00394265">
        <w:rPr>
          <w:rFonts w:ascii="Nirmala UI" w:eastAsia="Times New Roman" w:hAnsi="Nirmala UI" w:cs="Nirmala UI" w:hint="cs"/>
          <w:color w:val="000000" w:themeColor="text1"/>
          <w:sz w:val="28"/>
          <w:szCs w:val="28"/>
          <w:cs/>
          <w:lang w:eastAsia="en-IN" w:bidi="sa-IN"/>
        </w:rPr>
        <w:t>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स्फुरणात्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797D41" w:rsidRPr="00394265" w:rsidRDefault="00797D41"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Notes:</w:t>
      </w:r>
    </w:p>
    <w:p w:rsidR="00797D41" w:rsidRPr="00394265" w:rsidRDefault="00797D41"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A – </w:t>
      </w:r>
      <w:r w:rsidRPr="00394265">
        <w:rPr>
          <w:rFonts w:ascii="Nirmala UI" w:eastAsia="Times New Roman" w:hAnsi="Nirmala UI" w:cs="Nirmala UI" w:hint="cs"/>
          <w:color w:val="000000" w:themeColor="text1"/>
          <w:sz w:val="28"/>
          <w:szCs w:val="28"/>
          <w:cs/>
          <w:lang w:eastAsia="en-IN" w:bidi="sa-IN"/>
        </w:rPr>
        <w:t>वेदांत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should be </w:t>
      </w:r>
      <w:r w:rsidRPr="00394265">
        <w:rPr>
          <w:rFonts w:ascii="Nirmala UI" w:eastAsia="Times New Roman" w:hAnsi="Nirmala UI" w:cs="Nirmala UI" w:hint="cs"/>
          <w:color w:val="000000" w:themeColor="text1"/>
          <w:sz w:val="28"/>
          <w:szCs w:val="28"/>
          <w:cs/>
          <w:lang w:eastAsia="en-IN" w:bidi="sa-IN"/>
        </w:rPr>
        <w:t>वेदान्त</w:t>
      </w:r>
      <w:r w:rsidRPr="00394265">
        <w:rPr>
          <w:rFonts w:ascii="Times New Roman" w:eastAsia="Times New Roman" w:hAnsi="Times New Roman" w:cs="Times New Roman"/>
          <w:color w:val="000000" w:themeColor="text1"/>
          <w:sz w:val="28"/>
          <w:szCs w:val="28"/>
          <w:cs/>
          <w:lang w:eastAsia="en-IN" w:bidi="sa-IN"/>
        </w:rPr>
        <w:t>.</w:t>
      </w:r>
    </w:p>
    <w:p w:rsidR="00E51C60" w:rsidRPr="00394265" w:rsidRDefault="00E51C60"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Translation:</w:t>
      </w:r>
    </w:p>
    <w:p w:rsidR="00797D41"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Further according to the sentences of the </w:t>
      </w:r>
      <w:proofErr w:type="spellStart"/>
      <w:r w:rsidRPr="00394265">
        <w:rPr>
          <w:rFonts w:ascii="Times New Roman" w:eastAsia="Times New Roman" w:hAnsi="Times New Roman" w:cs="Times New Roman"/>
          <w:color w:val="000000" w:themeColor="text1"/>
          <w:sz w:val="28"/>
          <w:szCs w:val="28"/>
          <w:lang w:eastAsia="en-IN" w:bidi="sa-IN"/>
        </w:rPr>
        <w:t>Upani</w:t>
      </w:r>
      <w:r w:rsidR="00797D41" w:rsidRPr="00394265">
        <w:rPr>
          <w:rFonts w:ascii="Times New Roman" w:eastAsia="Times New Roman" w:hAnsi="Times New Roman" w:cs="Times New Roman"/>
          <w:color w:val="000000" w:themeColor="text1"/>
          <w:sz w:val="28"/>
          <w:szCs w:val="28"/>
          <w:lang w:eastAsia="en-IN" w:bidi="sa-IN"/>
        </w:rPr>
        <w:t>ṣ</w:t>
      </w:r>
      <w:r w:rsidRPr="00394265">
        <w:rPr>
          <w:rFonts w:ascii="Times New Roman" w:eastAsia="Times New Roman" w:hAnsi="Times New Roman" w:cs="Times New Roman"/>
          <w:color w:val="000000" w:themeColor="text1"/>
          <w:sz w:val="28"/>
          <w:szCs w:val="28"/>
          <w:lang w:eastAsia="en-IN" w:bidi="sa-IN"/>
        </w:rPr>
        <w:t>ad</w:t>
      </w:r>
      <w:proofErr w:type="spellEnd"/>
      <w:r w:rsidR="00797D41" w:rsidRPr="00394265">
        <w:rPr>
          <w:rFonts w:ascii="Times New Roman" w:eastAsia="Times New Roman" w:hAnsi="Times New Roman" w:cs="Times New Roman"/>
          <w:color w:val="000000" w:themeColor="text1"/>
          <w:sz w:val="28"/>
          <w:szCs w:val="28"/>
          <w:lang w:eastAsia="en-IN" w:bidi="sa-IN"/>
        </w:rPr>
        <w:t>-</w:t>
      </w:r>
      <w:r w:rsidRPr="00394265">
        <w:rPr>
          <w:rFonts w:ascii="Times New Roman" w:eastAsia="Times New Roman" w:hAnsi="Times New Roman" w:cs="Times New Roman"/>
          <w:color w:val="000000" w:themeColor="text1"/>
          <w:sz w:val="28"/>
          <w:szCs w:val="28"/>
          <w:lang w:eastAsia="en-IN" w:bidi="sa-IN"/>
        </w:rPr>
        <w:t xml:space="preserve">s there is direct experience of the unity of the soul and Brahman without differences. This is the fourth state of </w:t>
      </w:r>
      <w:proofErr w:type="spellStart"/>
      <w:r w:rsidRPr="00394265">
        <w:rPr>
          <w:rFonts w:ascii="Times New Roman" w:eastAsia="Times New Roman" w:hAnsi="Times New Roman" w:cs="Times New Roman"/>
          <w:color w:val="000000" w:themeColor="text1"/>
          <w:sz w:val="28"/>
          <w:szCs w:val="28"/>
          <w:lang w:eastAsia="en-IN" w:bidi="sa-IN"/>
        </w:rPr>
        <w:t>Sattvāpatti</w:t>
      </w:r>
      <w:proofErr w:type="spellEnd"/>
      <w:r w:rsidR="00797D41" w:rsidRPr="00394265">
        <w:rPr>
          <w:rFonts w:ascii="Times New Roman" w:eastAsia="Times New Roman" w:hAnsi="Times New Roman" w:cs="Times New Roman"/>
          <w:color w:val="000000" w:themeColor="text1"/>
          <w:sz w:val="28"/>
          <w:szCs w:val="28"/>
          <w:lang w:eastAsia="en-IN" w:bidi="sa-IN"/>
        </w:rPr>
        <w:t> </w:t>
      </w:r>
      <w:r w:rsidRPr="00394265">
        <w:rPr>
          <w:rFonts w:ascii="Times New Roman" w:eastAsia="Times New Roman" w:hAnsi="Times New Roman" w:cs="Times New Roman"/>
          <w:color w:val="000000" w:themeColor="text1"/>
          <w:sz w:val="28"/>
          <w:szCs w:val="28"/>
          <w:lang w:eastAsia="en-IN" w:bidi="sa-IN"/>
        </w:rPr>
        <w:t>which is in the form of fruit. It is called as the dream state because in it the entire world appears as untrue.</w:t>
      </w:r>
    </w:p>
    <w:p w:rsidR="00797D41" w:rsidRPr="00394265" w:rsidRDefault="00797D41"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797D41" w:rsidRPr="00394265" w:rsidRDefault="00797D41"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Comments:</w:t>
      </w:r>
    </w:p>
    <w:p w:rsidR="00B4307B"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In the fourth stage</w:t>
      </w:r>
      <w:r w:rsidR="003B0C9C" w:rsidRPr="00394265">
        <w:rPr>
          <w:rFonts w:ascii="Times New Roman" w:eastAsia="Times New Roman" w:hAnsi="Times New Roman" w:cs="Times New Roman"/>
          <w:color w:val="000000" w:themeColor="text1"/>
          <w:sz w:val="28"/>
          <w:szCs w:val="28"/>
          <w:lang w:eastAsia="en-IN" w:bidi="sa-IN"/>
        </w:rPr>
        <w:t>-</w:t>
      </w:r>
      <w:r w:rsidRPr="00394265">
        <w:rPr>
          <w:rFonts w:ascii="Times New Roman" w:eastAsia="Times New Roman" w:hAnsi="Times New Roman" w:cs="Times New Roman"/>
          <w:color w:val="000000" w:themeColor="text1"/>
          <w:sz w:val="28"/>
          <w:szCs w:val="28"/>
          <w:lang w:eastAsia="en-IN" w:bidi="sa-IN"/>
        </w:rPr>
        <w:t xml:space="preserve"> </w:t>
      </w:r>
      <w:proofErr w:type="spellStart"/>
      <w:r w:rsidRPr="00394265">
        <w:rPr>
          <w:rFonts w:ascii="Times New Roman" w:eastAsia="Times New Roman" w:hAnsi="Times New Roman" w:cs="Times New Roman"/>
          <w:color w:val="000000" w:themeColor="text1"/>
          <w:sz w:val="28"/>
          <w:szCs w:val="28"/>
          <w:lang w:eastAsia="en-IN" w:bidi="sa-IN"/>
        </w:rPr>
        <w:t>Sattvāpatti</w:t>
      </w:r>
      <w:proofErr w:type="spellEnd"/>
      <w:r w:rsidR="00797D41" w:rsidRPr="00394265">
        <w:rPr>
          <w:rFonts w:ascii="Times New Roman" w:eastAsia="Times New Roman" w:hAnsi="Times New Roman" w:cs="Times New Roman"/>
          <w:color w:val="000000" w:themeColor="text1"/>
          <w:sz w:val="28"/>
          <w:szCs w:val="28"/>
          <w:lang w:eastAsia="en-IN" w:bidi="sa-IN"/>
        </w:rPr>
        <w:t>,</w:t>
      </w:r>
      <w:r w:rsidR="003B0C9C" w:rsidRPr="00394265">
        <w:rPr>
          <w:rFonts w:ascii="Times New Roman" w:eastAsia="Times New Roman" w:hAnsi="Times New Roman" w:cs="Times New Roman"/>
          <w:color w:val="000000" w:themeColor="text1"/>
          <w:sz w:val="28"/>
          <w:szCs w:val="28"/>
          <w:lang w:eastAsia="en-IN" w:bidi="sa-IN"/>
        </w:rPr>
        <w:t> </w:t>
      </w:r>
      <w:r w:rsidRPr="00394265">
        <w:rPr>
          <w:rFonts w:ascii="Times New Roman" w:eastAsia="Times New Roman" w:hAnsi="Times New Roman" w:cs="Times New Roman"/>
          <w:color w:val="000000" w:themeColor="text1"/>
          <w:sz w:val="28"/>
          <w:szCs w:val="28"/>
          <w:lang w:eastAsia="en-IN" w:bidi="sa-IN"/>
        </w:rPr>
        <w:t xml:space="preserve">the </w:t>
      </w:r>
      <w:proofErr w:type="spellStart"/>
      <w:r w:rsidRPr="00394265">
        <w:rPr>
          <w:rFonts w:ascii="Times New Roman" w:eastAsia="Times New Roman" w:hAnsi="Times New Roman" w:cs="Times New Roman"/>
          <w:color w:val="000000" w:themeColor="text1"/>
          <w:sz w:val="28"/>
          <w:szCs w:val="28"/>
          <w:lang w:eastAsia="en-IN" w:bidi="sa-IN"/>
        </w:rPr>
        <w:t>Yogī</w:t>
      </w:r>
      <w:proofErr w:type="spellEnd"/>
      <w:r w:rsidRPr="00394265">
        <w:rPr>
          <w:rFonts w:ascii="Times New Roman" w:eastAsia="Times New Roman" w:hAnsi="Times New Roman" w:cs="Times New Roman"/>
          <w:color w:val="000000" w:themeColor="text1"/>
          <w:sz w:val="28"/>
          <w:szCs w:val="28"/>
          <w:lang w:eastAsia="en-IN" w:bidi="sa-IN"/>
        </w:rPr>
        <w:t xml:space="preserve"> devotes his mind to Yoga, with his undivided attention and sees all things in one even and same light. The Yogī sees the world as a vision in his dream. As the notion of duality disappears from the mind of the Yogī, the knowledge of unity shines forth.</w:t>
      </w:r>
      <w:r w:rsidR="00797D41" w:rsidRPr="00394265">
        <w:rPr>
          <w:rFonts w:ascii="Times New Roman" w:eastAsia="Times New Roman" w:hAnsi="Times New Roman" w:cs="Times New Roman"/>
          <w:color w:val="000000" w:themeColor="text1"/>
          <w:sz w:val="28"/>
          <w:szCs w:val="28"/>
          <w:lang w:eastAsia="en-IN" w:bidi="sa-IN"/>
        </w:rPr>
        <w:t xml:space="preserve"> </w:t>
      </w:r>
    </w:p>
    <w:p w:rsidR="00B4307B" w:rsidRPr="00394265" w:rsidRDefault="00B4307B"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E51C60" w:rsidRPr="00394265" w:rsidRDefault="00E51C60" w:rsidP="007B16F9">
      <w:pPr>
        <w:spacing w:after="0"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0C5A76" w:rsidP="00B4086F">
      <w:pPr>
        <w:spacing w:after="0"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Saptabhūmi</w:t>
      </w:r>
      <w:r w:rsidR="000C5A76"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Text: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प्रद्वैतेस्थैर्यमायातेद्वैतेप्रशममागतेपश्यंतिस्वप्नवद्</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लोकंचतुर्थीभूमिकामिता</w:t>
      </w:r>
      <w:r w:rsidRPr="00394265">
        <w:rPr>
          <w:rFonts w:ascii="Times New Roman" w:eastAsia="Times New Roman" w:hAnsi="Times New Roman" w:cs="Times New Roman"/>
          <w:color w:val="000000" w:themeColor="text1"/>
          <w:sz w:val="28"/>
          <w:szCs w:val="28"/>
          <w:lang w:eastAsia="en-IN" w:bidi="sa-IN"/>
        </w:rPr>
        <w:t>|| </w:t>
      </w:r>
    </w:p>
    <w:p w:rsidR="003F2926" w:rsidRPr="00394265" w:rsidRDefault="003F2926"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797D41" w:rsidRPr="00394265" w:rsidRDefault="00797D41"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t>Sandhivigraha</w:t>
      </w:r>
      <w:proofErr w:type="spellEnd"/>
      <w:r w:rsidRPr="00394265">
        <w:rPr>
          <w:rFonts w:ascii="Times New Roman" w:eastAsia="Times New Roman" w:hAnsi="Times New Roman" w:cs="Times New Roman"/>
          <w:color w:val="000000" w:themeColor="text1"/>
          <w:sz w:val="28"/>
          <w:szCs w:val="28"/>
          <w:lang w:eastAsia="en-IN" w:bidi="sa-IN"/>
        </w:rPr>
        <w:t>: </w:t>
      </w:r>
    </w:p>
    <w:p w:rsidR="00797D41" w:rsidRPr="00394265" w:rsidRDefault="00797D41"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प्रद्वैते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स्थैर्यम्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आयाते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द्वैते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प्रशमम्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आगते</w:t>
      </w:r>
      <w:r w:rsidRPr="00394265">
        <w:rPr>
          <w:rFonts w:ascii="Times New Roman" w:eastAsia="Times New Roman" w:hAnsi="Times New Roman" w:cs="Times New Roman"/>
          <w:color w:val="000000" w:themeColor="text1"/>
          <w:sz w:val="28"/>
          <w:szCs w:val="28"/>
          <w:cs/>
          <w:lang w:eastAsia="en-IN" w:bidi="sa-IN"/>
        </w:rPr>
        <w:t xml:space="preserve"> </w:t>
      </w:r>
      <w:r w:rsidR="003B0C9C" w:rsidRPr="00394265">
        <w:rPr>
          <w:rFonts w:ascii="Nirmala UI" w:eastAsia="Times New Roman" w:hAnsi="Nirmala UI" w:cs="Nirmala UI" w:hint="cs"/>
          <w:color w:val="000000" w:themeColor="text1"/>
          <w:sz w:val="28"/>
          <w:szCs w:val="28"/>
          <w:cs/>
          <w:lang w:eastAsia="en-IN" w:bidi="sa-IN"/>
        </w:rPr>
        <w:t>पश्यंति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स्वप्नवत्</w:t>
      </w:r>
    </w:p>
    <w:p w:rsidR="00797D41" w:rsidRPr="00394265" w:rsidRDefault="00797D41"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लोकम्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चतुर्थी</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भूमिका</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मिता</w:t>
      </w:r>
      <w:r w:rsidRPr="00394265">
        <w:rPr>
          <w:rFonts w:ascii="Times New Roman" w:eastAsia="Times New Roman" w:hAnsi="Times New Roman" w:cs="Times New Roman"/>
          <w:color w:val="000000" w:themeColor="text1"/>
          <w:sz w:val="28"/>
          <w:szCs w:val="28"/>
          <w:lang w:eastAsia="en-IN" w:bidi="sa-IN"/>
        </w:rPr>
        <w:t>||</w:t>
      </w:r>
    </w:p>
    <w:p w:rsidR="00797D41" w:rsidRPr="00394265" w:rsidRDefault="00797D41"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Notes:</w:t>
      </w:r>
    </w:p>
    <w:p w:rsidR="000C5A76" w:rsidRPr="00394265" w:rsidRDefault="000C5A76" w:rsidP="00B4086F">
      <w:pPr>
        <w:numPr>
          <w:ilvl w:val="0"/>
          <w:numId w:val="5"/>
        </w:numPr>
        <w:spacing w:after="0" w:line="240" w:lineRule="auto"/>
        <w:jc w:val="both"/>
        <w:textAlignment w:val="baseline"/>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पश्यंति</w:t>
      </w:r>
      <w:r w:rsidRPr="00394265">
        <w:rPr>
          <w:rFonts w:ascii="Times New Roman" w:eastAsia="Times New Roman" w:hAnsi="Times New Roman" w:cs="Times New Roman"/>
          <w:color w:val="000000" w:themeColor="text1"/>
          <w:sz w:val="28"/>
          <w:szCs w:val="28"/>
          <w:lang w:eastAsia="en-IN" w:bidi="sa-IN"/>
        </w:rPr>
        <w:t xml:space="preserve"> should be </w:t>
      </w:r>
      <w:r w:rsidRPr="00394265">
        <w:rPr>
          <w:rFonts w:ascii="Nirmala UI" w:eastAsia="Times New Roman" w:hAnsi="Nirmala UI" w:cs="Nirmala UI" w:hint="cs"/>
          <w:color w:val="000000" w:themeColor="text1"/>
          <w:sz w:val="28"/>
          <w:szCs w:val="28"/>
          <w:cs/>
          <w:lang w:eastAsia="en-IN" w:bidi="sa-IN"/>
        </w:rPr>
        <w:t>पश्यन्ति</w:t>
      </w:r>
    </w:p>
    <w:p w:rsidR="000C5A76" w:rsidRPr="00394265" w:rsidRDefault="000C5A76"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Translation:</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When the duality comes to an end [the wise] see the world as the dream. This is known as the fourth state.</w:t>
      </w:r>
    </w:p>
    <w:p w:rsidR="000C5A76" w:rsidRPr="00394265" w:rsidRDefault="000C5A76"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p>
    <w:p w:rsidR="00797D41" w:rsidRPr="00394265" w:rsidRDefault="00797D41"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Comments:</w:t>
      </w:r>
    </w:p>
    <w:p w:rsidR="00797D41" w:rsidRPr="00394265" w:rsidRDefault="00797D41"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The fourth state of the soul is said to be the state of dreaming, when the visible world disappears from sight; as the dispersed clouds of autumn gradually vanish from sight and as the scenes in a dream recede to nothingness.</w:t>
      </w:r>
    </w:p>
    <w:p w:rsidR="00797D41" w:rsidRPr="00394265" w:rsidRDefault="00797D41"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E51C60" w:rsidRPr="00394265" w:rsidRDefault="00E51C60">
      <w:pPr>
        <w:rPr>
          <w:rFonts w:ascii="Times New Roman" w:eastAsia="Times New Roman" w:hAnsi="Times New Roman" w:cs="Times New Roman"/>
          <w:color w:val="000000" w:themeColor="text1"/>
          <w:sz w:val="28"/>
          <w:szCs w:val="28"/>
          <w:lang w:eastAsia="en-IN" w:bidi="sa-IN"/>
        </w:rPr>
      </w:pP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Saptabhūmi</w:t>
      </w:r>
      <w:r w:rsidR="000C5A76"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Text:</w:t>
      </w:r>
    </w:p>
    <w:p w:rsidR="00D632A4"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पंचमीभूमिकामेत्यसुषुप्तिपदनामिकां</w:t>
      </w:r>
      <w:r w:rsidR="00D632A4" w:rsidRPr="00394265">
        <w:rPr>
          <w:rFonts w:ascii="Times New Roman" w:eastAsia="Times New Roman" w:hAnsi="Times New Roman" w:cs="Times New Roman"/>
          <w:color w:val="000000" w:themeColor="text1"/>
          <w:sz w:val="28"/>
          <w:szCs w:val="28"/>
          <w:lang w:eastAsia="en-IN" w:bidi="sa-IN"/>
        </w:rPr>
        <w:t xml:space="preserve">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षष्ठींगाढसुषुप्ताख्यांक्रमात्पततिभूमिकामिति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r w:rsidR="00D632A4" w:rsidRPr="00394265">
        <w:rPr>
          <w:rFonts w:ascii="Times New Roman" w:eastAsia="Times New Roman" w:hAnsi="Times New Roman" w:cs="Times New Roman"/>
          <w:color w:val="000000" w:themeColor="text1"/>
          <w:sz w:val="28"/>
          <w:szCs w:val="28"/>
          <w:lang w:eastAsia="en-IN" w:bidi="sa-IN"/>
        </w:rPr>
        <w:t>|</w:t>
      </w:r>
    </w:p>
    <w:p w:rsidR="00797D41" w:rsidRPr="00394265" w:rsidRDefault="00797D41"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t>Sandhivigraha</w:t>
      </w:r>
      <w:proofErr w:type="spellEnd"/>
      <w:r w:rsidRPr="00394265">
        <w:rPr>
          <w:rFonts w:ascii="Times New Roman" w:eastAsia="Times New Roman" w:hAnsi="Times New Roman" w:cs="Times New Roman"/>
          <w:color w:val="000000" w:themeColor="text1"/>
          <w:sz w:val="28"/>
          <w:szCs w:val="28"/>
          <w:lang w:eastAsia="en-IN" w:bidi="sa-IN"/>
        </w:rPr>
        <w:t>: </w:t>
      </w:r>
    </w:p>
    <w:p w:rsidR="00D632A4" w:rsidRPr="00394265" w:rsidRDefault="00797D41"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पञ्चमी</w:t>
      </w:r>
      <w:r w:rsidRPr="00394265">
        <w:rPr>
          <w:rFonts w:ascii="Times New Roman" w:eastAsia="Times New Roman" w:hAnsi="Times New Roman" w:cs="Times New Roman"/>
          <w:color w:val="000000" w:themeColor="text1"/>
          <w:sz w:val="28"/>
          <w:szCs w:val="28"/>
          <w:cs/>
          <w:lang w:eastAsia="en-IN" w:bidi="sa-IN"/>
        </w:rPr>
        <w:t>-</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भूमिकाम्</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एत्य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सुषुप्ति</w:t>
      </w:r>
      <w:r w:rsidRPr="00394265">
        <w:rPr>
          <w:rFonts w:ascii="Times New Roman" w:eastAsia="Times New Roman" w:hAnsi="Times New Roman" w:cs="Times New Roman"/>
          <w:color w:val="000000" w:themeColor="text1"/>
          <w:sz w:val="28"/>
          <w:szCs w:val="28"/>
          <w:cs/>
          <w:lang w:eastAsia="en-IN" w:bidi="sa-IN"/>
        </w:rPr>
        <w:t>-</w:t>
      </w:r>
      <w:r w:rsidRPr="00394265">
        <w:rPr>
          <w:rFonts w:ascii="Nirmala UI" w:eastAsia="Times New Roman" w:hAnsi="Nirmala UI" w:cs="Nirmala UI" w:hint="cs"/>
          <w:color w:val="000000" w:themeColor="text1"/>
          <w:sz w:val="28"/>
          <w:szCs w:val="28"/>
          <w:cs/>
          <w:lang w:eastAsia="en-IN" w:bidi="sa-IN"/>
        </w:rPr>
        <w:t>पदनामिकाम्</w:t>
      </w:r>
      <w:r w:rsidRPr="00394265">
        <w:rPr>
          <w:rFonts w:ascii="Times New Roman" w:eastAsia="Times New Roman" w:hAnsi="Times New Roman" w:cs="Times New Roman"/>
          <w:color w:val="000000" w:themeColor="text1"/>
          <w:sz w:val="28"/>
          <w:szCs w:val="28"/>
          <w:cs/>
          <w:lang w:eastAsia="en-IN" w:bidi="sa-IN"/>
        </w:rPr>
        <w:t xml:space="preserve"> </w:t>
      </w:r>
    </w:p>
    <w:p w:rsidR="00797D41" w:rsidRPr="00394265" w:rsidRDefault="00797D41"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lastRenderedPageBreak/>
        <w:t>षष्ठीम्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गाढ</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सुषुप्ता</w:t>
      </w:r>
      <w:r w:rsidR="008C5566" w:rsidRPr="00394265">
        <w:rPr>
          <w:rFonts w:ascii="Times New Roman" w:eastAsia="Times New Roman" w:hAnsi="Times New Roman" w:cs="Times New Roman"/>
          <w:color w:val="000000" w:themeColor="text1"/>
          <w:sz w:val="28"/>
          <w:szCs w:val="28"/>
          <w:cs/>
          <w:lang w:eastAsia="en-IN" w:bidi="sa-IN"/>
        </w:rPr>
        <w:t>-</w:t>
      </w:r>
      <w:r w:rsidRPr="00394265">
        <w:rPr>
          <w:rFonts w:ascii="Nirmala UI" w:eastAsia="Times New Roman" w:hAnsi="Nirmala UI" w:cs="Nirmala UI" w:hint="cs"/>
          <w:color w:val="000000" w:themeColor="text1"/>
          <w:sz w:val="28"/>
          <w:szCs w:val="28"/>
          <w:cs/>
          <w:lang w:eastAsia="en-IN" w:bidi="sa-IN"/>
        </w:rPr>
        <w:t>आख्याम्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क्रमात्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पतति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भूमिकाम्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इति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797D41" w:rsidRPr="00394265" w:rsidRDefault="00797D41"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Notes:</w:t>
      </w:r>
    </w:p>
    <w:p w:rsidR="000C5A76" w:rsidRPr="00394265" w:rsidRDefault="000C5A76" w:rsidP="00B4086F">
      <w:pPr>
        <w:numPr>
          <w:ilvl w:val="0"/>
          <w:numId w:val="6"/>
        </w:numPr>
        <w:spacing w:after="0" w:line="240" w:lineRule="auto"/>
        <w:jc w:val="both"/>
        <w:textAlignment w:val="baseline"/>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पंचमी</w:t>
      </w:r>
      <w:r w:rsidRPr="00394265">
        <w:rPr>
          <w:rFonts w:ascii="Times New Roman" w:eastAsia="Times New Roman" w:hAnsi="Times New Roman" w:cs="Times New Roman"/>
          <w:color w:val="000000" w:themeColor="text1"/>
          <w:sz w:val="28"/>
          <w:szCs w:val="28"/>
          <w:lang w:eastAsia="en-IN" w:bidi="sa-IN"/>
        </w:rPr>
        <w:t xml:space="preserve"> should be </w:t>
      </w:r>
      <w:r w:rsidRPr="00394265">
        <w:rPr>
          <w:rFonts w:ascii="Nirmala UI" w:eastAsia="Times New Roman" w:hAnsi="Nirmala UI" w:cs="Nirmala UI" w:hint="cs"/>
          <w:color w:val="000000" w:themeColor="text1"/>
          <w:sz w:val="28"/>
          <w:szCs w:val="28"/>
          <w:cs/>
          <w:lang w:eastAsia="en-IN" w:bidi="sa-IN"/>
        </w:rPr>
        <w:t>पञ्चमी</w:t>
      </w:r>
    </w:p>
    <w:p w:rsidR="000C5A76" w:rsidRPr="00394265" w:rsidRDefault="000C5A76" w:rsidP="00B4086F">
      <w:pPr>
        <w:numPr>
          <w:ilvl w:val="0"/>
          <w:numId w:val="6"/>
        </w:numPr>
        <w:spacing w:after="0" w:line="240" w:lineRule="auto"/>
        <w:jc w:val="both"/>
        <w:textAlignment w:val="baseline"/>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सुषुप्ताख्यांक्रमात्पतति</w:t>
      </w:r>
      <w:r w:rsidRPr="00394265">
        <w:rPr>
          <w:rFonts w:ascii="Times New Roman" w:eastAsia="Times New Roman" w:hAnsi="Times New Roman" w:cs="Times New Roman"/>
          <w:color w:val="000000" w:themeColor="text1"/>
          <w:sz w:val="28"/>
          <w:szCs w:val="28"/>
          <w:lang w:eastAsia="en-IN" w:bidi="sa-IN"/>
        </w:rPr>
        <w:t xml:space="preserve"> should be </w:t>
      </w:r>
      <w:r w:rsidRPr="00394265">
        <w:rPr>
          <w:rFonts w:ascii="Nirmala UI" w:eastAsia="Times New Roman" w:hAnsi="Nirmala UI" w:cs="Nirmala UI" w:hint="cs"/>
          <w:color w:val="000000" w:themeColor="text1"/>
          <w:sz w:val="28"/>
          <w:szCs w:val="28"/>
          <w:cs/>
          <w:lang w:eastAsia="en-IN" w:bidi="sa-IN"/>
        </w:rPr>
        <w:t>सुषुप्ताख्याङ्क्रमात्पतति</w:t>
      </w:r>
    </w:p>
    <w:p w:rsidR="008C5566" w:rsidRPr="00394265" w:rsidRDefault="008C5566" w:rsidP="00B4086F">
      <w:pPr>
        <w:spacing w:after="0" w:line="240" w:lineRule="auto"/>
        <w:jc w:val="both"/>
        <w:textAlignment w:val="baseline"/>
        <w:rPr>
          <w:rFonts w:ascii="Times New Roman" w:eastAsia="Times New Roman" w:hAnsi="Times New Roman" w:cs="Times New Roman"/>
          <w:color w:val="000000" w:themeColor="text1"/>
          <w:sz w:val="28"/>
          <w:szCs w:val="28"/>
          <w:lang w:eastAsia="en-IN" w:bidi="sa-IN"/>
        </w:rPr>
      </w:pP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Translation:</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Having arrived to the fifth state which is re</w:t>
      </w:r>
      <w:r w:rsidR="00D632A4" w:rsidRPr="00394265">
        <w:rPr>
          <w:rFonts w:ascii="Times New Roman" w:eastAsia="Times New Roman" w:hAnsi="Times New Roman" w:cs="Times New Roman"/>
          <w:color w:val="000000" w:themeColor="text1"/>
          <w:sz w:val="28"/>
          <w:szCs w:val="28"/>
          <w:lang w:eastAsia="en-IN" w:bidi="sa-IN"/>
        </w:rPr>
        <w:t>ferred to by the name ‘</w:t>
      </w:r>
      <w:proofErr w:type="spellStart"/>
      <w:r w:rsidR="00D632A4" w:rsidRPr="00394265">
        <w:rPr>
          <w:rFonts w:ascii="Times New Roman" w:eastAsia="Times New Roman" w:hAnsi="Times New Roman" w:cs="Times New Roman"/>
          <w:color w:val="000000" w:themeColor="text1"/>
          <w:sz w:val="28"/>
          <w:szCs w:val="28"/>
          <w:lang w:eastAsia="en-IN" w:bidi="sa-IN"/>
        </w:rPr>
        <w:t>Suṣupti</w:t>
      </w:r>
      <w:proofErr w:type="spellEnd"/>
      <w:r w:rsidR="00D632A4" w:rsidRPr="00394265">
        <w:rPr>
          <w:rFonts w:ascii="Times New Roman" w:eastAsia="Times New Roman" w:hAnsi="Times New Roman" w:cs="Times New Roman"/>
          <w:color w:val="000000" w:themeColor="text1"/>
          <w:sz w:val="28"/>
          <w:szCs w:val="28"/>
          <w:lang w:eastAsia="en-IN" w:bidi="sa-IN"/>
        </w:rPr>
        <w:t>’</w:t>
      </w:r>
      <w:r w:rsidRPr="00394265">
        <w:rPr>
          <w:rFonts w:ascii="Times New Roman" w:eastAsia="Times New Roman" w:hAnsi="Times New Roman" w:cs="Times New Roman"/>
          <w:color w:val="000000" w:themeColor="text1"/>
          <w:sz w:val="28"/>
          <w:szCs w:val="28"/>
          <w:lang w:eastAsia="en-IN" w:bidi="sa-IN"/>
        </w:rPr>
        <w:t>-‘Deep sleep’, the sixth one is fast deep sleep</w:t>
      </w:r>
      <w:r w:rsidR="008C5566" w:rsidRPr="00394265">
        <w:rPr>
          <w:rFonts w:ascii="Times New Roman" w:eastAsia="Times New Roman" w:hAnsi="Times New Roman" w:cs="Times New Roman"/>
          <w:color w:val="000000" w:themeColor="text1"/>
          <w:sz w:val="28"/>
          <w:szCs w:val="28"/>
          <w:lang w:eastAsia="en-IN" w:bidi="sa-IN"/>
        </w:rPr>
        <w:t xml:space="preserve"> in the order</w:t>
      </w:r>
      <w:r w:rsidRPr="00394265">
        <w:rPr>
          <w:rFonts w:ascii="Times New Roman" w:eastAsia="Times New Roman" w:hAnsi="Times New Roman" w:cs="Times New Roman"/>
          <w:color w:val="000000" w:themeColor="text1"/>
          <w:sz w:val="28"/>
          <w:szCs w:val="28"/>
          <w:lang w:eastAsia="en-IN" w:bidi="sa-IN"/>
        </w:rPr>
        <w:t>. Thus one walks into the state</w:t>
      </w:r>
      <w:r w:rsidR="00D632A4" w:rsidRPr="00394265">
        <w:rPr>
          <w:rFonts w:ascii="Times New Roman" w:eastAsia="Times New Roman" w:hAnsi="Times New Roman" w:cs="Times New Roman"/>
          <w:color w:val="000000" w:themeColor="text1"/>
          <w:sz w:val="28"/>
          <w:szCs w:val="28"/>
          <w:lang w:eastAsia="en-IN" w:bidi="sa-IN"/>
        </w:rPr>
        <w:t xml:space="preserve"> in the order mentioned</w:t>
      </w:r>
      <w:r w:rsidRPr="00394265">
        <w:rPr>
          <w:rFonts w:ascii="Times New Roman" w:eastAsia="Times New Roman" w:hAnsi="Times New Roman" w:cs="Times New Roman"/>
          <w:color w:val="000000" w:themeColor="text1"/>
          <w:sz w:val="28"/>
          <w:szCs w:val="28"/>
          <w:lang w:eastAsia="en-IN" w:bidi="sa-IN"/>
        </w:rPr>
        <w:t>. </w:t>
      </w:r>
    </w:p>
    <w:p w:rsidR="00D632A4" w:rsidRPr="00394265" w:rsidRDefault="00D632A4"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D632A4" w:rsidRPr="00394265" w:rsidRDefault="00D632A4"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Comments:</w:t>
      </w:r>
    </w:p>
    <w:p w:rsidR="003634D9" w:rsidRPr="00394265" w:rsidRDefault="000C5A76" w:rsidP="00B4086F">
      <w:pPr>
        <w:pStyle w:val="ListParagraph"/>
        <w:numPr>
          <w:ilvl w:val="0"/>
          <w:numId w:val="9"/>
        </w:num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In the fifth stage of </w:t>
      </w:r>
      <w:proofErr w:type="spellStart"/>
      <w:r w:rsidRPr="00394265">
        <w:rPr>
          <w:rFonts w:ascii="Times New Roman" w:eastAsia="Times New Roman" w:hAnsi="Times New Roman" w:cs="Times New Roman"/>
          <w:color w:val="000000" w:themeColor="text1"/>
          <w:sz w:val="28"/>
          <w:szCs w:val="28"/>
          <w:lang w:eastAsia="en-IN" w:bidi="sa-IN"/>
        </w:rPr>
        <w:t>Asa</w:t>
      </w:r>
      <w:r w:rsidR="00D632A4" w:rsidRPr="00394265">
        <w:rPr>
          <w:rFonts w:ascii="Times New Roman" w:eastAsia="Times New Roman" w:hAnsi="Times New Roman" w:cs="Times New Roman"/>
          <w:color w:val="000000" w:themeColor="text1"/>
          <w:sz w:val="28"/>
          <w:szCs w:val="28"/>
          <w:lang w:eastAsia="en-IN" w:bidi="sa-IN"/>
        </w:rPr>
        <w:t>ṃ</w:t>
      </w:r>
      <w:r w:rsidRPr="00394265">
        <w:rPr>
          <w:rFonts w:ascii="Times New Roman" w:eastAsia="Times New Roman" w:hAnsi="Times New Roman" w:cs="Times New Roman"/>
          <w:color w:val="000000" w:themeColor="text1"/>
          <w:sz w:val="28"/>
          <w:szCs w:val="28"/>
          <w:lang w:eastAsia="en-IN" w:bidi="sa-IN"/>
        </w:rPr>
        <w:t>sakti</w:t>
      </w:r>
      <w:proofErr w:type="spellEnd"/>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असंसक्ति</w:t>
      </w:r>
      <w:r w:rsidRPr="00394265">
        <w:rPr>
          <w:rFonts w:ascii="Times New Roman" w:eastAsia="Times New Roman" w:hAnsi="Times New Roman" w:cs="Times New Roman"/>
          <w:color w:val="000000" w:themeColor="text1"/>
          <w:sz w:val="28"/>
          <w:szCs w:val="28"/>
          <w:lang w:eastAsia="en-IN" w:bidi="sa-IN"/>
        </w:rPr>
        <w:t xml:space="preserve">, the </w:t>
      </w:r>
      <w:proofErr w:type="spellStart"/>
      <w:r w:rsidRPr="00394265">
        <w:rPr>
          <w:rFonts w:ascii="Times New Roman" w:eastAsia="Times New Roman" w:hAnsi="Times New Roman" w:cs="Times New Roman"/>
          <w:color w:val="000000" w:themeColor="text1"/>
          <w:sz w:val="28"/>
          <w:szCs w:val="28"/>
          <w:lang w:eastAsia="en-IN" w:bidi="sa-IN"/>
        </w:rPr>
        <w:t>Yogī</w:t>
      </w:r>
      <w:proofErr w:type="spellEnd"/>
      <w:r w:rsidRPr="00394265">
        <w:rPr>
          <w:rFonts w:ascii="Times New Roman" w:eastAsia="Times New Roman" w:hAnsi="Times New Roman" w:cs="Times New Roman"/>
          <w:color w:val="000000" w:themeColor="text1"/>
          <w:sz w:val="28"/>
          <w:szCs w:val="28"/>
          <w:lang w:eastAsia="en-IN" w:bidi="sa-IN"/>
        </w:rPr>
        <w:t xml:space="preserve"> has his mind lying dormant in him, and is indifferent to his bodily sensations. He is engaged in meditation. In this state the Yogī rests in his consciousness as an undivided unity with notion of duality</w:t>
      </w:r>
      <w:r w:rsidR="00D632A4"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entirely melted down. </w:t>
      </w:r>
    </w:p>
    <w:p w:rsidR="000C5A76" w:rsidRPr="00394265" w:rsidRDefault="000C5A76" w:rsidP="00B4086F">
      <w:pPr>
        <w:spacing w:line="240" w:lineRule="auto"/>
        <w:ind w:firstLine="720"/>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The fifth stage is like the state of sound sleep, where the Yogī loses all his external perceptions and sits quiet with his internal vision within himself.</w:t>
      </w:r>
    </w:p>
    <w:p w:rsidR="00837DA5" w:rsidRPr="00394265" w:rsidRDefault="003634D9" w:rsidP="00B4086F">
      <w:pPr>
        <w:spacing w:after="0"/>
        <w:jc w:val="both"/>
        <w:rPr>
          <w:rFonts w:ascii="Times New Roman" w:eastAsia="Times New Roman" w:hAnsi="Times New Roman" w:cs="Times New Roman"/>
          <w:color w:val="000000" w:themeColor="text1"/>
          <w:sz w:val="28"/>
          <w:szCs w:val="28"/>
          <w:lang w:val="en-US" w:bidi="hi-IN"/>
        </w:rPr>
      </w:pPr>
      <w:r w:rsidRPr="00394265">
        <w:rPr>
          <w:rFonts w:ascii="Times New Roman" w:eastAsia="Times New Roman" w:hAnsi="Times New Roman" w:cs="Times New Roman"/>
          <w:color w:val="000000" w:themeColor="text1"/>
          <w:sz w:val="28"/>
          <w:szCs w:val="28"/>
          <w:lang w:val="en-US" w:bidi="hi-IN"/>
        </w:rPr>
        <w:t xml:space="preserve">2. </w:t>
      </w:r>
      <w:r w:rsidR="000D3586" w:rsidRPr="00394265">
        <w:rPr>
          <w:rFonts w:ascii="Times New Roman" w:eastAsia="Times New Roman" w:hAnsi="Times New Roman" w:cs="Times New Roman"/>
          <w:color w:val="000000" w:themeColor="text1"/>
          <w:sz w:val="28"/>
          <w:szCs w:val="28"/>
          <w:lang w:val="en-US" w:bidi="hi-IN"/>
        </w:rPr>
        <w:t xml:space="preserve">Four states of the self are described in </w:t>
      </w:r>
      <w:proofErr w:type="gramStart"/>
      <w:r w:rsidR="0014635F" w:rsidRPr="00394265">
        <w:rPr>
          <w:rFonts w:ascii="Times New Roman" w:eastAsia="Times New Roman" w:hAnsi="Times New Roman" w:cs="Times New Roman"/>
          <w:color w:val="000000" w:themeColor="text1"/>
          <w:sz w:val="28"/>
          <w:szCs w:val="28"/>
          <w:lang w:val="en-US" w:bidi="hi-IN"/>
        </w:rPr>
        <w:t xml:space="preserve">the </w:t>
      </w:r>
      <w:r w:rsidR="00837DA5" w:rsidRPr="00394265">
        <w:rPr>
          <w:rFonts w:ascii="Times New Roman" w:eastAsia="Times New Roman" w:hAnsi="Times New Roman" w:cs="Times New Roman"/>
          <w:color w:val="000000" w:themeColor="text1"/>
          <w:sz w:val="28"/>
          <w:szCs w:val="28"/>
          <w:lang w:val="en-US" w:bidi="hi-IN"/>
        </w:rPr>
        <w:t xml:space="preserve"> </w:t>
      </w:r>
      <w:proofErr w:type="spellStart"/>
      <w:r w:rsidR="00837DA5" w:rsidRPr="00394265">
        <w:rPr>
          <w:rFonts w:ascii="Times New Roman" w:eastAsia="Times New Roman" w:hAnsi="Times New Roman" w:cs="Times New Roman"/>
          <w:i/>
          <w:iCs/>
          <w:color w:val="000000" w:themeColor="text1"/>
          <w:sz w:val="28"/>
          <w:szCs w:val="28"/>
          <w:lang w:val="en-US" w:bidi="hi-IN"/>
        </w:rPr>
        <w:t>Māṇḍūkya</w:t>
      </w:r>
      <w:proofErr w:type="spellEnd"/>
      <w:proofErr w:type="gramEnd"/>
      <w:r w:rsidR="00837DA5" w:rsidRPr="00394265">
        <w:rPr>
          <w:rFonts w:ascii="Times New Roman" w:eastAsia="Times New Roman" w:hAnsi="Times New Roman" w:cs="Times New Roman"/>
          <w:i/>
          <w:iCs/>
          <w:color w:val="000000" w:themeColor="text1"/>
          <w:sz w:val="28"/>
          <w:szCs w:val="28"/>
          <w:lang w:val="en-US" w:bidi="hi-IN"/>
        </w:rPr>
        <w:t xml:space="preserve"> </w:t>
      </w:r>
      <w:proofErr w:type="spellStart"/>
      <w:r w:rsidR="00837DA5" w:rsidRPr="00394265">
        <w:rPr>
          <w:rFonts w:ascii="Times New Roman" w:eastAsia="Times New Roman" w:hAnsi="Times New Roman" w:cs="Times New Roman"/>
          <w:i/>
          <w:iCs/>
          <w:color w:val="000000" w:themeColor="text1"/>
          <w:sz w:val="28"/>
          <w:szCs w:val="28"/>
          <w:lang w:val="en-US" w:bidi="hi-IN"/>
        </w:rPr>
        <w:t>Upaniṣad</w:t>
      </w:r>
      <w:proofErr w:type="spellEnd"/>
      <w:r w:rsidR="00837DA5" w:rsidRPr="00394265">
        <w:rPr>
          <w:rFonts w:ascii="Times New Roman" w:eastAsia="Times New Roman" w:hAnsi="Times New Roman" w:cs="Times New Roman"/>
          <w:color w:val="000000" w:themeColor="text1"/>
          <w:sz w:val="28"/>
          <w:szCs w:val="28"/>
          <w:lang w:val="en-US" w:bidi="hi-IN"/>
        </w:rPr>
        <w:t xml:space="preserve">.  </w:t>
      </w:r>
      <w:r w:rsidR="000D3586" w:rsidRPr="00394265">
        <w:rPr>
          <w:rFonts w:ascii="Times New Roman" w:eastAsia="Times New Roman" w:hAnsi="Times New Roman" w:cs="Times New Roman"/>
          <w:color w:val="000000" w:themeColor="text1"/>
          <w:sz w:val="28"/>
          <w:szCs w:val="28"/>
          <w:lang w:val="en-US" w:bidi="hi-IN"/>
        </w:rPr>
        <w:t xml:space="preserve"> The </w:t>
      </w:r>
      <w:proofErr w:type="spellStart"/>
      <w:r w:rsidR="00837DA5" w:rsidRPr="00394265">
        <w:rPr>
          <w:rFonts w:ascii="Times New Roman" w:eastAsia="Times New Roman" w:hAnsi="Times New Roman" w:cs="Times New Roman"/>
          <w:color w:val="000000" w:themeColor="text1"/>
          <w:sz w:val="28"/>
          <w:szCs w:val="28"/>
          <w:lang w:val="en-US" w:bidi="hi-IN"/>
        </w:rPr>
        <w:t>Advaita</w:t>
      </w:r>
      <w:proofErr w:type="spellEnd"/>
      <w:r w:rsidR="00837DA5" w:rsidRPr="00394265">
        <w:rPr>
          <w:rFonts w:ascii="Times New Roman" w:eastAsia="Times New Roman" w:hAnsi="Times New Roman" w:cs="Times New Roman"/>
          <w:color w:val="000000" w:themeColor="text1"/>
          <w:sz w:val="28"/>
          <w:szCs w:val="28"/>
          <w:lang w:val="en-US" w:bidi="hi-IN"/>
        </w:rPr>
        <w:t xml:space="preserve"> </w:t>
      </w:r>
      <w:proofErr w:type="spellStart"/>
      <w:r w:rsidR="00837DA5" w:rsidRPr="00394265">
        <w:rPr>
          <w:rFonts w:ascii="Times New Roman" w:eastAsia="Times New Roman" w:hAnsi="Times New Roman" w:cs="Times New Roman"/>
          <w:color w:val="000000" w:themeColor="text1"/>
          <w:sz w:val="28"/>
          <w:szCs w:val="28"/>
          <w:lang w:val="en-US" w:bidi="hi-IN"/>
        </w:rPr>
        <w:t>Vedānta</w:t>
      </w:r>
      <w:proofErr w:type="spellEnd"/>
      <w:r w:rsidR="00837DA5" w:rsidRPr="00394265">
        <w:rPr>
          <w:rFonts w:ascii="Times New Roman" w:eastAsia="Times New Roman" w:hAnsi="Times New Roman" w:cs="Times New Roman"/>
          <w:color w:val="000000" w:themeColor="text1"/>
          <w:sz w:val="28"/>
          <w:szCs w:val="28"/>
          <w:lang w:val="en-US" w:bidi="hi-IN"/>
        </w:rPr>
        <w:t xml:space="preserve"> texts, </w:t>
      </w:r>
      <w:r w:rsidR="000D3586" w:rsidRPr="00394265">
        <w:rPr>
          <w:rFonts w:ascii="Times New Roman" w:eastAsia="Times New Roman" w:hAnsi="Times New Roman" w:cs="Times New Roman"/>
          <w:color w:val="000000" w:themeColor="text1"/>
          <w:sz w:val="28"/>
          <w:szCs w:val="28"/>
          <w:lang w:val="en-US" w:bidi="hi-IN"/>
        </w:rPr>
        <w:t xml:space="preserve">speak about </w:t>
      </w:r>
      <w:r w:rsidRPr="00394265">
        <w:rPr>
          <w:rFonts w:ascii="Times New Roman" w:eastAsia="Times New Roman" w:hAnsi="Times New Roman" w:cs="Times New Roman"/>
          <w:color w:val="000000" w:themeColor="text1"/>
          <w:sz w:val="28"/>
          <w:szCs w:val="28"/>
          <w:lang w:val="en-US" w:bidi="hi-IN"/>
        </w:rPr>
        <w:t>it on</w:t>
      </w:r>
      <w:r w:rsidR="00837DA5" w:rsidRPr="00394265">
        <w:rPr>
          <w:rFonts w:ascii="Times New Roman" w:eastAsia="Times New Roman" w:hAnsi="Times New Roman" w:cs="Times New Roman"/>
          <w:color w:val="000000" w:themeColor="text1"/>
          <w:sz w:val="28"/>
          <w:szCs w:val="28"/>
          <w:lang w:val="en-US" w:bidi="hi-IN"/>
        </w:rPr>
        <w:t xml:space="preserve"> two levels, namely, </w:t>
      </w:r>
      <w:proofErr w:type="spellStart"/>
      <w:r w:rsidR="00837DA5" w:rsidRPr="00394265">
        <w:rPr>
          <w:rFonts w:ascii="Times New Roman" w:eastAsia="Times New Roman" w:hAnsi="Times New Roman" w:cs="Times New Roman"/>
          <w:i/>
          <w:iCs/>
          <w:color w:val="000000" w:themeColor="text1"/>
          <w:sz w:val="28"/>
          <w:szCs w:val="28"/>
          <w:lang w:val="en-US" w:bidi="hi-IN"/>
        </w:rPr>
        <w:t>Samaṣṭi</w:t>
      </w:r>
      <w:proofErr w:type="spellEnd"/>
      <w:r w:rsidR="00837DA5" w:rsidRPr="00394265">
        <w:rPr>
          <w:rFonts w:ascii="Times New Roman" w:eastAsia="Times New Roman" w:hAnsi="Times New Roman" w:cs="Times New Roman"/>
          <w:color w:val="000000" w:themeColor="text1"/>
          <w:sz w:val="28"/>
          <w:szCs w:val="28"/>
          <w:lang w:val="en-US" w:bidi="hi-IN"/>
        </w:rPr>
        <w:t xml:space="preserve"> (collective/macrocosm) and </w:t>
      </w:r>
      <w:proofErr w:type="spellStart"/>
      <w:r w:rsidR="00837DA5" w:rsidRPr="00394265">
        <w:rPr>
          <w:rFonts w:ascii="Times New Roman" w:eastAsia="Times New Roman" w:hAnsi="Times New Roman" w:cs="Times New Roman"/>
          <w:i/>
          <w:iCs/>
          <w:color w:val="000000" w:themeColor="text1"/>
          <w:sz w:val="28"/>
          <w:szCs w:val="28"/>
          <w:lang w:val="en-US" w:bidi="hi-IN"/>
        </w:rPr>
        <w:t>Vyaṣṭi</w:t>
      </w:r>
      <w:proofErr w:type="spellEnd"/>
      <w:r w:rsidR="00837DA5" w:rsidRPr="00394265">
        <w:rPr>
          <w:rFonts w:ascii="Times New Roman" w:eastAsia="Times New Roman" w:hAnsi="Times New Roman" w:cs="Times New Roman"/>
          <w:color w:val="000000" w:themeColor="text1"/>
          <w:sz w:val="28"/>
          <w:szCs w:val="28"/>
          <w:lang w:val="en-US" w:bidi="hi-IN"/>
        </w:rPr>
        <w:t xml:space="preserve"> (individual/microcosm) </w:t>
      </w:r>
      <w:r w:rsidRPr="00394265">
        <w:rPr>
          <w:rFonts w:ascii="Times New Roman" w:eastAsia="Times New Roman" w:hAnsi="Times New Roman" w:cs="Times New Roman"/>
          <w:color w:val="000000" w:themeColor="text1"/>
          <w:sz w:val="28"/>
          <w:szCs w:val="28"/>
          <w:lang w:val="en-US" w:bidi="hi-IN"/>
        </w:rPr>
        <w:t>and link</w:t>
      </w:r>
      <w:r w:rsidR="000D3586" w:rsidRPr="00394265">
        <w:rPr>
          <w:rFonts w:ascii="Times New Roman" w:eastAsia="Times New Roman" w:hAnsi="Times New Roman" w:cs="Times New Roman"/>
          <w:color w:val="000000" w:themeColor="text1"/>
          <w:sz w:val="28"/>
          <w:szCs w:val="28"/>
          <w:lang w:val="en-US" w:bidi="hi-IN"/>
        </w:rPr>
        <w:t xml:space="preserve"> them with</w:t>
      </w:r>
      <w:r w:rsidR="00837DA5" w:rsidRPr="00394265">
        <w:rPr>
          <w:rFonts w:ascii="Times New Roman" w:eastAsia="Times New Roman" w:hAnsi="Times New Roman" w:cs="Times New Roman"/>
          <w:color w:val="000000" w:themeColor="text1"/>
          <w:sz w:val="28"/>
          <w:szCs w:val="28"/>
          <w:lang w:val="en-US" w:bidi="hi-IN"/>
        </w:rPr>
        <w:t xml:space="preserve"> the </w:t>
      </w:r>
      <w:proofErr w:type="spellStart"/>
      <w:r w:rsidR="00837DA5" w:rsidRPr="00394265">
        <w:rPr>
          <w:rFonts w:ascii="Times New Roman" w:eastAsia="Times New Roman" w:hAnsi="Times New Roman" w:cs="Times New Roman"/>
          <w:i/>
          <w:iCs/>
          <w:color w:val="000000" w:themeColor="text1"/>
          <w:sz w:val="28"/>
          <w:szCs w:val="28"/>
          <w:lang w:val="en-US" w:bidi="hi-IN"/>
        </w:rPr>
        <w:t>Pañcakośa</w:t>
      </w:r>
      <w:proofErr w:type="spellEnd"/>
      <w:r w:rsidR="00837DA5" w:rsidRPr="00394265">
        <w:rPr>
          <w:rFonts w:ascii="Times New Roman" w:eastAsia="Times New Roman" w:hAnsi="Times New Roman" w:cs="Times New Roman"/>
          <w:color w:val="000000" w:themeColor="text1"/>
          <w:sz w:val="28"/>
          <w:szCs w:val="28"/>
          <w:lang w:val="en-US" w:bidi="hi-IN"/>
        </w:rPr>
        <w:t xml:space="preserve">-s (five sheaths) and </w:t>
      </w:r>
      <w:proofErr w:type="spellStart"/>
      <w:r w:rsidR="00837DA5" w:rsidRPr="00394265">
        <w:rPr>
          <w:rFonts w:ascii="Times New Roman" w:eastAsia="Times New Roman" w:hAnsi="Times New Roman" w:cs="Times New Roman"/>
          <w:i/>
          <w:iCs/>
          <w:color w:val="000000" w:themeColor="text1"/>
          <w:sz w:val="28"/>
          <w:szCs w:val="28"/>
          <w:lang w:val="en-US" w:bidi="hi-IN"/>
        </w:rPr>
        <w:t>Śarīra</w:t>
      </w:r>
      <w:proofErr w:type="spellEnd"/>
      <w:r w:rsidR="00837DA5" w:rsidRPr="00394265">
        <w:rPr>
          <w:rFonts w:ascii="Times New Roman" w:eastAsia="Times New Roman" w:hAnsi="Times New Roman" w:cs="Times New Roman"/>
          <w:color w:val="000000" w:themeColor="text1"/>
          <w:sz w:val="28"/>
          <w:szCs w:val="28"/>
          <w:lang w:val="en-US" w:bidi="hi-IN"/>
        </w:rPr>
        <w:t xml:space="preserve">-s (bodies) of </w:t>
      </w:r>
      <w:proofErr w:type="spellStart"/>
      <w:r w:rsidR="00837DA5" w:rsidRPr="00394265">
        <w:rPr>
          <w:rFonts w:ascii="Times New Roman" w:eastAsia="Times New Roman" w:hAnsi="Times New Roman" w:cs="Times New Roman"/>
          <w:i/>
          <w:iCs/>
          <w:color w:val="000000" w:themeColor="text1"/>
          <w:sz w:val="28"/>
          <w:szCs w:val="28"/>
          <w:lang w:val="en-US" w:bidi="hi-IN"/>
        </w:rPr>
        <w:t>Ātman</w:t>
      </w:r>
      <w:proofErr w:type="spellEnd"/>
      <w:r w:rsidR="00837DA5" w:rsidRPr="00394265">
        <w:rPr>
          <w:rFonts w:ascii="Times New Roman" w:eastAsia="Times New Roman" w:hAnsi="Times New Roman" w:cs="Times New Roman"/>
          <w:color w:val="000000" w:themeColor="text1"/>
          <w:sz w:val="28"/>
          <w:szCs w:val="28"/>
          <w:lang w:val="en-US" w:bidi="hi-IN"/>
        </w:rPr>
        <w:t xml:space="preserve">. On the universal/cosmic level, </w:t>
      </w:r>
      <w:proofErr w:type="spellStart"/>
      <w:r w:rsidR="00837DA5" w:rsidRPr="00394265">
        <w:rPr>
          <w:rFonts w:ascii="Times New Roman" w:eastAsia="Times New Roman" w:hAnsi="Times New Roman" w:cs="Times New Roman"/>
          <w:i/>
          <w:iCs/>
          <w:color w:val="000000" w:themeColor="text1"/>
          <w:sz w:val="28"/>
          <w:szCs w:val="28"/>
          <w:lang w:val="en-US" w:bidi="hi-IN"/>
        </w:rPr>
        <w:t>Ātmā</w:t>
      </w:r>
      <w:proofErr w:type="spellEnd"/>
      <w:r w:rsidR="00837DA5" w:rsidRPr="00394265">
        <w:rPr>
          <w:rFonts w:ascii="Times New Roman" w:eastAsia="Times New Roman" w:hAnsi="Times New Roman" w:cs="Times New Roman"/>
          <w:i/>
          <w:iCs/>
          <w:color w:val="000000" w:themeColor="text1"/>
          <w:sz w:val="28"/>
          <w:szCs w:val="28"/>
          <w:lang w:val="en-US" w:bidi="hi-IN"/>
        </w:rPr>
        <w:t xml:space="preserve"> </w:t>
      </w:r>
      <w:r w:rsidR="00837DA5" w:rsidRPr="00394265">
        <w:rPr>
          <w:rFonts w:ascii="Times New Roman" w:eastAsia="Times New Roman" w:hAnsi="Times New Roman" w:cs="Times New Roman"/>
          <w:color w:val="000000" w:themeColor="text1"/>
          <w:sz w:val="28"/>
          <w:szCs w:val="28"/>
          <w:lang w:val="en-US" w:bidi="hi-IN"/>
        </w:rPr>
        <w:t xml:space="preserve">is </w:t>
      </w:r>
      <w:proofErr w:type="spellStart"/>
      <w:r w:rsidR="00837DA5" w:rsidRPr="00394265">
        <w:rPr>
          <w:rFonts w:ascii="Times New Roman" w:eastAsia="Times New Roman" w:hAnsi="Times New Roman" w:cs="Times New Roman"/>
          <w:i/>
          <w:iCs/>
          <w:color w:val="000000" w:themeColor="text1"/>
          <w:sz w:val="28"/>
          <w:szCs w:val="28"/>
          <w:lang w:val="en-US" w:bidi="hi-IN"/>
        </w:rPr>
        <w:t>Īśvara</w:t>
      </w:r>
      <w:proofErr w:type="spellEnd"/>
      <w:r w:rsidR="00837DA5" w:rsidRPr="00394265">
        <w:rPr>
          <w:rFonts w:ascii="Times New Roman" w:eastAsia="Times New Roman" w:hAnsi="Times New Roman" w:cs="Times New Roman"/>
          <w:color w:val="000000" w:themeColor="text1"/>
          <w:sz w:val="28"/>
          <w:szCs w:val="28"/>
          <w:lang w:val="en-US" w:bidi="hi-IN"/>
        </w:rPr>
        <w:t xml:space="preserve"> (God) and on the individual level he is called </w:t>
      </w:r>
      <w:proofErr w:type="spellStart"/>
      <w:r w:rsidR="00837DA5" w:rsidRPr="00394265">
        <w:rPr>
          <w:rFonts w:ascii="Times New Roman" w:eastAsia="Times New Roman" w:hAnsi="Times New Roman" w:cs="Times New Roman"/>
          <w:i/>
          <w:iCs/>
          <w:color w:val="000000" w:themeColor="text1"/>
          <w:sz w:val="28"/>
          <w:szCs w:val="28"/>
          <w:lang w:val="en-US" w:bidi="hi-IN"/>
        </w:rPr>
        <w:t>Jīva</w:t>
      </w:r>
      <w:proofErr w:type="spellEnd"/>
      <w:r w:rsidR="00837DA5" w:rsidRPr="00394265">
        <w:rPr>
          <w:rFonts w:ascii="Times New Roman" w:eastAsia="Times New Roman" w:hAnsi="Times New Roman" w:cs="Times New Roman"/>
          <w:color w:val="000000" w:themeColor="text1"/>
          <w:sz w:val="28"/>
          <w:szCs w:val="28"/>
          <w:lang w:val="en-US" w:bidi="hi-IN"/>
        </w:rPr>
        <w:t>. These four states are:</w:t>
      </w:r>
    </w:p>
    <w:p w:rsidR="000D3586" w:rsidRPr="00394265" w:rsidRDefault="00837DA5" w:rsidP="00B4086F">
      <w:pPr>
        <w:pStyle w:val="ListParagraph"/>
        <w:numPr>
          <w:ilvl w:val="0"/>
          <w:numId w:val="8"/>
        </w:numPr>
        <w:autoSpaceDE w:val="0"/>
        <w:autoSpaceDN w:val="0"/>
        <w:adjustRightInd w:val="0"/>
        <w:spacing w:after="0" w:line="259" w:lineRule="auto"/>
        <w:jc w:val="both"/>
        <w:rPr>
          <w:rFonts w:ascii="Times New Roman" w:eastAsia="Calibri" w:hAnsi="Times New Roman" w:cs="Times New Roman"/>
          <w:color w:val="000000" w:themeColor="text1"/>
          <w:sz w:val="28"/>
          <w:szCs w:val="28"/>
          <w:lang w:bidi="sa-IN"/>
        </w:rPr>
      </w:pPr>
      <w:proofErr w:type="spellStart"/>
      <w:r w:rsidRPr="00394265">
        <w:rPr>
          <w:rFonts w:ascii="Times New Roman" w:eastAsia="Calibri" w:hAnsi="Times New Roman" w:cs="Times New Roman"/>
          <w:i/>
          <w:iCs/>
          <w:color w:val="000000" w:themeColor="text1"/>
          <w:sz w:val="28"/>
          <w:szCs w:val="28"/>
          <w:lang w:bidi="sa-IN"/>
        </w:rPr>
        <w:t>Jāgrat</w:t>
      </w:r>
      <w:proofErr w:type="spellEnd"/>
      <w:r w:rsidRPr="00394265">
        <w:rPr>
          <w:rFonts w:ascii="Times New Roman" w:eastAsia="Calibri" w:hAnsi="Times New Roman" w:cs="Times New Roman"/>
          <w:color w:val="000000" w:themeColor="text1"/>
          <w:sz w:val="28"/>
          <w:szCs w:val="28"/>
          <w:lang w:bidi="sa-IN"/>
        </w:rPr>
        <w:t xml:space="preserve"> (wakening) state: </w:t>
      </w:r>
      <w:r w:rsidR="003B53EC" w:rsidRPr="00394265">
        <w:rPr>
          <w:rFonts w:ascii="Times New Roman" w:eastAsia="Calibri" w:hAnsi="Times New Roman" w:cs="Times New Roman"/>
          <w:color w:val="000000" w:themeColor="text1"/>
          <w:sz w:val="28"/>
          <w:szCs w:val="28"/>
          <w:lang w:bidi="sa-IN"/>
        </w:rPr>
        <w:t xml:space="preserve">The first quarter is </w:t>
      </w:r>
      <w:proofErr w:type="spellStart"/>
      <w:r w:rsidR="003B53EC" w:rsidRPr="00394265">
        <w:rPr>
          <w:rFonts w:ascii="Times New Roman" w:eastAsia="Calibri" w:hAnsi="Times New Roman" w:cs="Times New Roman"/>
          <w:color w:val="000000" w:themeColor="text1"/>
          <w:sz w:val="28"/>
          <w:szCs w:val="28"/>
          <w:lang w:bidi="sa-IN"/>
        </w:rPr>
        <w:t>Vaiśvānara</w:t>
      </w:r>
      <w:proofErr w:type="spellEnd"/>
      <w:r w:rsidR="003B53EC" w:rsidRPr="00394265">
        <w:rPr>
          <w:rFonts w:ascii="Times New Roman" w:eastAsia="Calibri" w:hAnsi="Times New Roman" w:cs="Times New Roman"/>
          <w:color w:val="000000" w:themeColor="text1"/>
          <w:sz w:val="28"/>
          <w:szCs w:val="28"/>
          <w:lang w:bidi="sa-IN"/>
        </w:rPr>
        <w:t>. Its field is the waking state</w:t>
      </w:r>
      <w:proofErr w:type="gramStart"/>
      <w:r w:rsidR="003B53EC" w:rsidRPr="00394265">
        <w:rPr>
          <w:rFonts w:ascii="Times New Roman" w:eastAsia="Calibri" w:hAnsi="Times New Roman" w:cs="Times New Roman"/>
          <w:color w:val="000000" w:themeColor="text1"/>
          <w:sz w:val="28"/>
          <w:szCs w:val="28"/>
          <w:lang w:bidi="sa-IN"/>
        </w:rPr>
        <w:t>..</w:t>
      </w:r>
      <w:proofErr w:type="gramEnd"/>
      <w:r w:rsidR="003B53EC" w:rsidRPr="00394265">
        <w:rPr>
          <w:rFonts w:ascii="Times New Roman" w:eastAsia="Calibri" w:hAnsi="Times New Roman" w:cs="Times New Roman"/>
          <w:color w:val="000000" w:themeColor="text1"/>
          <w:sz w:val="28"/>
          <w:szCs w:val="28"/>
          <w:lang w:bidi="sa-IN"/>
        </w:rPr>
        <w:t xml:space="preserve"> </w:t>
      </w:r>
      <w:r w:rsidRPr="00394265">
        <w:rPr>
          <w:rFonts w:ascii="Times New Roman" w:eastAsia="Calibri" w:hAnsi="Times New Roman" w:cs="Times New Roman"/>
          <w:color w:val="000000" w:themeColor="text1"/>
          <w:sz w:val="28"/>
          <w:szCs w:val="28"/>
          <w:lang w:bidi="sa-IN"/>
        </w:rPr>
        <w:t>The consciousness associated with the gross body is titled as ‘</w:t>
      </w:r>
      <w:proofErr w:type="spellStart"/>
      <w:r w:rsidRPr="00394265">
        <w:rPr>
          <w:rFonts w:ascii="Times New Roman" w:eastAsia="Calibri" w:hAnsi="Times New Roman" w:cs="Times New Roman"/>
          <w:i/>
          <w:iCs/>
          <w:color w:val="000000" w:themeColor="text1"/>
          <w:sz w:val="28"/>
          <w:szCs w:val="28"/>
          <w:lang w:bidi="sa-IN"/>
        </w:rPr>
        <w:t>Viśva</w:t>
      </w:r>
      <w:proofErr w:type="spellEnd"/>
      <w:r w:rsidRPr="00394265">
        <w:rPr>
          <w:rFonts w:ascii="Times New Roman" w:eastAsia="Calibri" w:hAnsi="Times New Roman" w:cs="Times New Roman"/>
          <w:i/>
          <w:iCs/>
          <w:color w:val="000000" w:themeColor="text1"/>
          <w:sz w:val="28"/>
          <w:szCs w:val="28"/>
          <w:lang w:bidi="sa-IN"/>
        </w:rPr>
        <w:t>’</w:t>
      </w:r>
      <w:r w:rsidRPr="00394265">
        <w:rPr>
          <w:rFonts w:ascii="Times New Roman" w:eastAsia="Calibri" w:hAnsi="Times New Roman" w:cs="Times New Roman"/>
          <w:color w:val="000000" w:themeColor="text1"/>
          <w:sz w:val="28"/>
          <w:szCs w:val="28"/>
          <w:lang w:bidi="sa-IN"/>
        </w:rPr>
        <w:t xml:space="preserve"> on the individual level and ‘</w:t>
      </w:r>
      <w:proofErr w:type="spellStart"/>
      <w:r w:rsidRPr="00394265">
        <w:rPr>
          <w:rFonts w:ascii="Times New Roman" w:eastAsia="Calibri" w:hAnsi="Times New Roman" w:cs="Times New Roman"/>
          <w:i/>
          <w:iCs/>
          <w:color w:val="000000" w:themeColor="text1"/>
          <w:sz w:val="28"/>
          <w:szCs w:val="28"/>
          <w:lang w:bidi="sa-IN"/>
        </w:rPr>
        <w:t>Vaiśvānara</w:t>
      </w:r>
      <w:proofErr w:type="spellEnd"/>
      <w:r w:rsidRPr="00394265">
        <w:rPr>
          <w:rFonts w:ascii="Times New Roman" w:eastAsia="Calibri" w:hAnsi="Times New Roman" w:cs="Times New Roman"/>
          <w:i/>
          <w:iCs/>
          <w:color w:val="000000" w:themeColor="text1"/>
          <w:sz w:val="28"/>
          <w:szCs w:val="28"/>
          <w:lang w:bidi="sa-IN"/>
        </w:rPr>
        <w:t>’</w:t>
      </w:r>
      <w:r w:rsidRPr="00394265">
        <w:rPr>
          <w:rFonts w:ascii="Times New Roman" w:eastAsia="Calibri" w:hAnsi="Times New Roman" w:cs="Times New Roman"/>
          <w:color w:val="000000" w:themeColor="text1"/>
          <w:sz w:val="28"/>
          <w:szCs w:val="28"/>
          <w:lang w:bidi="sa-IN"/>
        </w:rPr>
        <w:t xml:space="preserve"> or ‘</w:t>
      </w:r>
      <w:proofErr w:type="spellStart"/>
      <w:r w:rsidRPr="00394265">
        <w:rPr>
          <w:rFonts w:ascii="Times New Roman" w:eastAsia="Calibri" w:hAnsi="Times New Roman" w:cs="Times New Roman"/>
          <w:i/>
          <w:iCs/>
          <w:color w:val="000000" w:themeColor="text1"/>
          <w:sz w:val="28"/>
          <w:szCs w:val="28"/>
          <w:lang w:bidi="sa-IN"/>
        </w:rPr>
        <w:t>Virāṭ</w:t>
      </w:r>
      <w:proofErr w:type="spellEnd"/>
      <w:r w:rsidRPr="00394265">
        <w:rPr>
          <w:rFonts w:ascii="Times New Roman" w:eastAsia="Calibri" w:hAnsi="Times New Roman" w:cs="Times New Roman"/>
          <w:i/>
          <w:iCs/>
          <w:color w:val="000000" w:themeColor="text1"/>
          <w:sz w:val="28"/>
          <w:szCs w:val="28"/>
          <w:lang w:bidi="sa-IN"/>
        </w:rPr>
        <w:t>’</w:t>
      </w:r>
      <w:r w:rsidRPr="00394265">
        <w:rPr>
          <w:rFonts w:ascii="Times New Roman" w:eastAsia="Calibri" w:hAnsi="Times New Roman" w:cs="Times New Roman"/>
          <w:color w:val="000000" w:themeColor="text1"/>
          <w:sz w:val="28"/>
          <w:szCs w:val="28"/>
          <w:lang w:bidi="sa-IN"/>
        </w:rPr>
        <w:t xml:space="preserve"> on the collective level. He has 19 faculties, namely, five sense organs, five organs of action, five </w:t>
      </w:r>
      <w:proofErr w:type="spellStart"/>
      <w:r w:rsidRPr="00394265">
        <w:rPr>
          <w:rFonts w:ascii="Times New Roman" w:eastAsia="Calibri" w:hAnsi="Times New Roman" w:cs="Times New Roman"/>
          <w:i/>
          <w:iCs/>
          <w:color w:val="000000" w:themeColor="text1"/>
          <w:sz w:val="28"/>
          <w:szCs w:val="28"/>
          <w:lang w:bidi="sa-IN"/>
        </w:rPr>
        <w:t>Prāṇa</w:t>
      </w:r>
      <w:proofErr w:type="spellEnd"/>
      <w:r w:rsidRPr="00394265">
        <w:rPr>
          <w:rFonts w:ascii="Times New Roman" w:eastAsia="Calibri" w:hAnsi="Times New Roman" w:cs="Times New Roman"/>
          <w:color w:val="000000" w:themeColor="text1"/>
          <w:sz w:val="28"/>
          <w:szCs w:val="28"/>
          <w:lang w:bidi="sa-IN"/>
        </w:rPr>
        <w:t xml:space="preserve">-s (vital forces), </w:t>
      </w:r>
      <w:proofErr w:type="spellStart"/>
      <w:r w:rsidRPr="00394265">
        <w:rPr>
          <w:rFonts w:ascii="Times New Roman" w:eastAsia="Calibri" w:hAnsi="Times New Roman" w:cs="Times New Roman"/>
          <w:i/>
          <w:iCs/>
          <w:color w:val="000000" w:themeColor="text1"/>
          <w:sz w:val="28"/>
          <w:szCs w:val="28"/>
          <w:lang w:bidi="sa-IN"/>
        </w:rPr>
        <w:t>Manas</w:t>
      </w:r>
      <w:proofErr w:type="spellEnd"/>
      <w:r w:rsidRPr="00394265">
        <w:rPr>
          <w:rFonts w:ascii="Times New Roman" w:eastAsia="Calibri" w:hAnsi="Times New Roman" w:cs="Times New Roman"/>
          <w:color w:val="000000" w:themeColor="text1"/>
          <w:sz w:val="28"/>
          <w:szCs w:val="28"/>
          <w:lang w:bidi="sa-IN"/>
        </w:rPr>
        <w:t xml:space="preserve"> (mind), </w:t>
      </w:r>
      <w:proofErr w:type="spellStart"/>
      <w:r w:rsidRPr="00394265">
        <w:rPr>
          <w:rFonts w:ascii="Times New Roman" w:eastAsia="Calibri" w:hAnsi="Times New Roman" w:cs="Times New Roman"/>
          <w:i/>
          <w:iCs/>
          <w:color w:val="000000" w:themeColor="text1"/>
          <w:sz w:val="28"/>
          <w:szCs w:val="28"/>
          <w:lang w:bidi="sa-IN"/>
        </w:rPr>
        <w:t>Buddhi</w:t>
      </w:r>
      <w:proofErr w:type="spellEnd"/>
      <w:r w:rsidRPr="00394265">
        <w:rPr>
          <w:rFonts w:ascii="Times New Roman" w:eastAsia="Calibri" w:hAnsi="Times New Roman" w:cs="Times New Roman"/>
          <w:color w:val="000000" w:themeColor="text1"/>
          <w:sz w:val="28"/>
          <w:szCs w:val="28"/>
          <w:lang w:bidi="sa-IN"/>
        </w:rPr>
        <w:t xml:space="preserve"> (intellect), </w:t>
      </w:r>
      <w:proofErr w:type="spellStart"/>
      <w:r w:rsidRPr="00394265">
        <w:rPr>
          <w:rFonts w:ascii="Times New Roman" w:eastAsia="Calibri" w:hAnsi="Times New Roman" w:cs="Times New Roman"/>
          <w:i/>
          <w:iCs/>
          <w:color w:val="000000" w:themeColor="text1"/>
          <w:sz w:val="28"/>
          <w:szCs w:val="28"/>
          <w:lang w:bidi="sa-IN"/>
        </w:rPr>
        <w:t>Ahaṃkāra</w:t>
      </w:r>
      <w:proofErr w:type="spellEnd"/>
      <w:r w:rsidRPr="00394265">
        <w:rPr>
          <w:rFonts w:ascii="Times New Roman" w:eastAsia="Calibri" w:hAnsi="Times New Roman" w:cs="Times New Roman"/>
          <w:color w:val="000000" w:themeColor="text1"/>
          <w:sz w:val="28"/>
          <w:szCs w:val="28"/>
          <w:lang w:bidi="sa-IN"/>
        </w:rPr>
        <w:t xml:space="preserve"> (ego), and </w:t>
      </w:r>
      <w:proofErr w:type="spellStart"/>
      <w:r w:rsidRPr="00394265">
        <w:rPr>
          <w:rFonts w:ascii="Times New Roman" w:eastAsia="Calibri" w:hAnsi="Times New Roman" w:cs="Times New Roman"/>
          <w:i/>
          <w:iCs/>
          <w:color w:val="000000" w:themeColor="text1"/>
          <w:sz w:val="28"/>
          <w:szCs w:val="28"/>
          <w:lang w:bidi="sa-IN"/>
        </w:rPr>
        <w:t>Citta</w:t>
      </w:r>
      <w:proofErr w:type="spellEnd"/>
      <w:r w:rsidRPr="00394265">
        <w:rPr>
          <w:rFonts w:ascii="Times New Roman" w:eastAsia="Calibri" w:hAnsi="Times New Roman" w:cs="Times New Roman"/>
          <w:color w:val="000000" w:themeColor="text1"/>
          <w:sz w:val="28"/>
          <w:szCs w:val="28"/>
          <w:lang w:bidi="sa-IN"/>
        </w:rPr>
        <w:t xml:space="preserve"> (mind-stuff). </w:t>
      </w:r>
      <w:r w:rsidR="003B53EC" w:rsidRPr="00394265">
        <w:rPr>
          <w:rFonts w:ascii="Times New Roman" w:eastAsia="Calibri" w:hAnsi="Times New Roman" w:cs="Times New Roman"/>
          <w:color w:val="000000" w:themeColor="text1"/>
          <w:sz w:val="28"/>
          <w:szCs w:val="28"/>
          <w:lang w:bidi="sa-IN"/>
        </w:rPr>
        <w:t>Its consciousness is outward-turned, related to external things and it enjoys gross objects</w:t>
      </w:r>
      <w:r w:rsidR="003634D9" w:rsidRPr="00394265">
        <w:rPr>
          <w:rFonts w:ascii="Times New Roman" w:eastAsia="Calibri" w:hAnsi="Times New Roman" w:cs="Times New Roman"/>
          <w:color w:val="000000" w:themeColor="text1"/>
          <w:sz w:val="28"/>
          <w:szCs w:val="28"/>
          <w:lang w:bidi="sa-IN"/>
        </w:rPr>
        <w:t>.</w:t>
      </w:r>
      <w:r w:rsidR="003B53EC" w:rsidRPr="00394265">
        <w:rPr>
          <w:rFonts w:ascii="Times New Roman" w:eastAsia="Calibri" w:hAnsi="Times New Roman" w:cs="Times New Roman"/>
          <w:color w:val="000000" w:themeColor="text1"/>
          <w:sz w:val="28"/>
          <w:szCs w:val="28"/>
          <w:lang w:bidi="sa-IN"/>
        </w:rPr>
        <w:t xml:space="preserve"> </w:t>
      </w:r>
      <w:r w:rsidRPr="00394265">
        <w:rPr>
          <w:rFonts w:ascii="Times New Roman" w:eastAsia="Calibri" w:hAnsi="Times New Roman" w:cs="Times New Roman"/>
          <w:color w:val="000000" w:themeColor="text1"/>
          <w:sz w:val="28"/>
          <w:szCs w:val="28"/>
          <w:lang w:bidi="sa-IN"/>
        </w:rPr>
        <w:t xml:space="preserve">Gross body is the </w:t>
      </w:r>
      <w:r w:rsidR="000D3586" w:rsidRPr="00394265">
        <w:rPr>
          <w:rFonts w:ascii="Times New Roman" w:eastAsia="Calibri" w:hAnsi="Times New Roman" w:cs="Times New Roman"/>
          <w:color w:val="000000" w:themeColor="text1"/>
          <w:sz w:val="28"/>
          <w:szCs w:val="28"/>
          <w:lang w:bidi="sa-IN"/>
        </w:rPr>
        <w:t>ele</w:t>
      </w:r>
      <w:r w:rsidRPr="00394265">
        <w:rPr>
          <w:rFonts w:ascii="Times New Roman" w:eastAsia="Calibri" w:hAnsi="Times New Roman" w:cs="Times New Roman"/>
          <w:color w:val="000000" w:themeColor="text1"/>
          <w:sz w:val="28"/>
          <w:szCs w:val="28"/>
          <w:lang w:bidi="sa-IN"/>
        </w:rPr>
        <w:t>mentary sheath (</w:t>
      </w:r>
      <w:proofErr w:type="spellStart"/>
      <w:r w:rsidRPr="00394265">
        <w:rPr>
          <w:rFonts w:ascii="Times New Roman" w:eastAsia="Calibri" w:hAnsi="Times New Roman" w:cs="Times New Roman"/>
          <w:i/>
          <w:iCs/>
          <w:color w:val="000000" w:themeColor="text1"/>
          <w:sz w:val="28"/>
          <w:szCs w:val="28"/>
          <w:lang w:bidi="sa-IN"/>
        </w:rPr>
        <w:t>Annamaya</w:t>
      </w:r>
      <w:proofErr w:type="spellEnd"/>
      <w:r w:rsidRPr="00394265">
        <w:rPr>
          <w:rFonts w:ascii="Times New Roman" w:eastAsia="Calibri" w:hAnsi="Times New Roman" w:cs="Times New Roman"/>
          <w:i/>
          <w:iCs/>
          <w:color w:val="000000" w:themeColor="text1"/>
          <w:sz w:val="28"/>
          <w:szCs w:val="28"/>
          <w:lang w:bidi="sa-IN"/>
        </w:rPr>
        <w:t xml:space="preserve"> </w:t>
      </w:r>
      <w:proofErr w:type="spellStart"/>
      <w:r w:rsidRPr="00394265">
        <w:rPr>
          <w:rFonts w:ascii="Times New Roman" w:eastAsia="Calibri" w:hAnsi="Times New Roman" w:cs="Times New Roman"/>
          <w:i/>
          <w:iCs/>
          <w:color w:val="000000" w:themeColor="text1"/>
          <w:sz w:val="28"/>
          <w:szCs w:val="28"/>
          <w:lang w:bidi="sa-IN"/>
        </w:rPr>
        <w:t>kośa</w:t>
      </w:r>
      <w:proofErr w:type="spellEnd"/>
      <w:r w:rsidRPr="00394265">
        <w:rPr>
          <w:rFonts w:ascii="Times New Roman" w:eastAsia="Calibri" w:hAnsi="Times New Roman" w:cs="Times New Roman"/>
          <w:color w:val="000000" w:themeColor="text1"/>
          <w:sz w:val="28"/>
          <w:szCs w:val="28"/>
          <w:lang w:bidi="sa-IN"/>
        </w:rPr>
        <w:t>)</w:t>
      </w:r>
      <w:r w:rsidR="000D3586" w:rsidRPr="00394265">
        <w:rPr>
          <w:rFonts w:ascii="Times New Roman" w:eastAsia="Calibri" w:hAnsi="Times New Roman" w:cs="Times New Roman"/>
          <w:color w:val="000000" w:themeColor="text1"/>
          <w:sz w:val="28"/>
          <w:szCs w:val="28"/>
          <w:lang w:bidi="sa-IN"/>
        </w:rPr>
        <w:t>.It</w:t>
      </w:r>
      <w:r w:rsidRPr="00394265">
        <w:rPr>
          <w:rFonts w:ascii="Times New Roman" w:eastAsia="Calibri" w:hAnsi="Times New Roman" w:cs="Times New Roman"/>
          <w:color w:val="000000" w:themeColor="text1"/>
          <w:sz w:val="28"/>
          <w:szCs w:val="28"/>
          <w:lang w:bidi="sa-IN"/>
        </w:rPr>
        <w:t xml:space="preserve"> is the modification of food. In the waking state </w:t>
      </w:r>
      <w:proofErr w:type="spellStart"/>
      <w:r w:rsidRPr="00394265">
        <w:rPr>
          <w:rFonts w:ascii="Times New Roman" w:eastAsia="Calibri" w:hAnsi="Times New Roman" w:cs="Times New Roman"/>
          <w:i/>
          <w:iCs/>
          <w:color w:val="000000" w:themeColor="text1"/>
          <w:sz w:val="28"/>
          <w:szCs w:val="28"/>
          <w:lang w:bidi="sa-IN"/>
        </w:rPr>
        <w:t>Ātman</w:t>
      </w:r>
      <w:proofErr w:type="spellEnd"/>
      <w:r w:rsidRPr="00394265">
        <w:rPr>
          <w:rFonts w:ascii="Times New Roman" w:eastAsia="Calibri" w:hAnsi="Times New Roman" w:cs="Times New Roman"/>
          <w:color w:val="000000" w:themeColor="text1"/>
          <w:sz w:val="28"/>
          <w:szCs w:val="28"/>
          <w:lang w:bidi="sa-IN"/>
        </w:rPr>
        <w:t xml:space="preserve"> functions through two bodies namely, the gross body and the subtle body.</w:t>
      </w:r>
    </w:p>
    <w:p w:rsidR="00837DA5" w:rsidRPr="00394265" w:rsidRDefault="00837DA5" w:rsidP="00B4086F">
      <w:pPr>
        <w:numPr>
          <w:ilvl w:val="0"/>
          <w:numId w:val="8"/>
        </w:numPr>
        <w:autoSpaceDE w:val="0"/>
        <w:autoSpaceDN w:val="0"/>
        <w:adjustRightInd w:val="0"/>
        <w:spacing w:after="0" w:line="259" w:lineRule="auto"/>
        <w:ind w:left="360"/>
        <w:contextualSpacing/>
        <w:jc w:val="both"/>
        <w:rPr>
          <w:rFonts w:ascii="Times New Roman" w:eastAsia="Calibri" w:hAnsi="Times New Roman" w:cs="Times New Roman"/>
          <w:color w:val="000000" w:themeColor="text1"/>
          <w:sz w:val="28"/>
          <w:szCs w:val="28"/>
          <w:lang w:bidi="sa-IN"/>
        </w:rPr>
      </w:pPr>
      <w:r w:rsidRPr="00394265">
        <w:rPr>
          <w:rFonts w:ascii="Times New Roman" w:eastAsia="Calibri" w:hAnsi="Times New Roman" w:cs="Times New Roman"/>
          <w:i/>
          <w:iCs/>
          <w:color w:val="000000" w:themeColor="text1"/>
          <w:sz w:val="28"/>
          <w:szCs w:val="28"/>
          <w:lang w:bidi="sa-IN"/>
        </w:rPr>
        <w:lastRenderedPageBreak/>
        <w:t xml:space="preserve"> </w:t>
      </w:r>
      <w:proofErr w:type="spellStart"/>
      <w:r w:rsidRPr="00394265">
        <w:rPr>
          <w:rFonts w:ascii="Times New Roman" w:eastAsia="Calibri" w:hAnsi="Times New Roman" w:cs="Times New Roman"/>
          <w:i/>
          <w:iCs/>
          <w:color w:val="000000" w:themeColor="text1"/>
          <w:sz w:val="28"/>
          <w:szCs w:val="28"/>
          <w:lang w:bidi="sa-IN"/>
        </w:rPr>
        <w:t>Svapna</w:t>
      </w:r>
      <w:proofErr w:type="spellEnd"/>
      <w:r w:rsidRPr="00394265">
        <w:rPr>
          <w:rFonts w:ascii="Times New Roman" w:eastAsia="Calibri" w:hAnsi="Times New Roman" w:cs="Times New Roman"/>
          <w:color w:val="000000" w:themeColor="text1"/>
          <w:sz w:val="28"/>
          <w:szCs w:val="28"/>
          <w:lang w:bidi="sa-IN"/>
        </w:rPr>
        <w:t xml:space="preserve"> (dream) state: </w:t>
      </w:r>
      <w:r w:rsidR="005638A3" w:rsidRPr="00394265">
        <w:rPr>
          <w:rFonts w:ascii="Times New Roman" w:eastAsia="Calibri" w:hAnsi="Times New Roman" w:cs="Times New Roman"/>
          <w:color w:val="000000" w:themeColor="text1"/>
          <w:sz w:val="28"/>
          <w:szCs w:val="28"/>
          <w:lang w:bidi="sa-IN"/>
        </w:rPr>
        <w:t>The second quarter is ‘</w:t>
      </w:r>
      <w:proofErr w:type="spellStart"/>
      <w:r w:rsidR="005638A3" w:rsidRPr="00394265">
        <w:rPr>
          <w:rFonts w:ascii="Times New Roman" w:eastAsia="Calibri" w:hAnsi="Times New Roman" w:cs="Times New Roman"/>
          <w:i/>
          <w:iCs/>
          <w:color w:val="000000" w:themeColor="text1"/>
          <w:sz w:val="28"/>
          <w:szCs w:val="28"/>
          <w:lang w:bidi="sa-IN"/>
        </w:rPr>
        <w:t>Taijasa</w:t>
      </w:r>
      <w:proofErr w:type="spellEnd"/>
      <w:r w:rsidR="005638A3" w:rsidRPr="00394265">
        <w:rPr>
          <w:rFonts w:ascii="Times New Roman" w:eastAsia="Calibri" w:hAnsi="Times New Roman" w:cs="Times New Roman"/>
          <w:i/>
          <w:iCs/>
          <w:color w:val="000000" w:themeColor="text1"/>
          <w:sz w:val="28"/>
          <w:szCs w:val="28"/>
          <w:lang w:bidi="sa-IN"/>
        </w:rPr>
        <w:t>’.</w:t>
      </w:r>
      <w:r w:rsidR="005638A3" w:rsidRPr="00394265">
        <w:rPr>
          <w:rFonts w:ascii="Times New Roman" w:eastAsia="Calibri" w:hAnsi="Times New Roman" w:cs="Times New Roman"/>
          <w:color w:val="000000" w:themeColor="text1"/>
          <w:sz w:val="28"/>
          <w:szCs w:val="28"/>
          <w:lang w:bidi="sa-IN"/>
        </w:rPr>
        <w:t xml:space="preserve"> Its field is the dream state. Its consciousness is inward-turned. </w:t>
      </w:r>
      <w:r w:rsidRPr="00394265">
        <w:rPr>
          <w:rFonts w:ascii="Times New Roman" w:eastAsia="Calibri" w:hAnsi="Times New Roman" w:cs="Times New Roman"/>
          <w:color w:val="000000" w:themeColor="text1"/>
          <w:sz w:val="28"/>
          <w:szCs w:val="28"/>
          <w:lang w:bidi="sa-IN"/>
        </w:rPr>
        <w:t>The consciousness in the dream state is called as ‘</w:t>
      </w:r>
      <w:proofErr w:type="spellStart"/>
      <w:r w:rsidRPr="00394265">
        <w:rPr>
          <w:rFonts w:ascii="Times New Roman" w:eastAsia="Calibri" w:hAnsi="Times New Roman" w:cs="Times New Roman"/>
          <w:i/>
          <w:iCs/>
          <w:color w:val="000000" w:themeColor="text1"/>
          <w:sz w:val="28"/>
          <w:szCs w:val="28"/>
          <w:lang w:bidi="sa-IN"/>
        </w:rPr>
        <w:t>Taijasa</w:t>
      </w:r>
      <w:proofErr w:type="spellEnd"/>
      <w:r w:rsidRPr="00394265">
        <w:rPr>
          <w:rFonts w:ascii="Times New Roman" w:eastAsia="Calibri" w:hAnsi="Times New Roman" w:cs="Times New Roman"/>
          <w:i/>
          <w:iCs/>
          <w:color w:val="000000" w:themeColor="text1"/>
          <w:sz w:val="28"/>
          <w:szCs w:val="28"/>
          <w:lang w:bidi="sa-IN"/>
        </w:rPr>
        <w:t>’</w:t>
      </w:r>
      <w:r w:rsidRPr="00394265">
        <w:rPr>
          <w:rFonts w:ascii="Times New Roman" w:eastAsia="Calibri" w:hAnsi="Times New Roman" w:cs="Times New Roman"/>
          <w:color w:val="000000" w:themeColor="text1"/>
          <w:sz w:val="28"/>
          <w:szCs w:val="28"/>
          <w:lang w:bidi="sa-IN"/>
        </w:rPr>
        <w:t xml:space="preserve"> on the individual level </w:t>
      </w:r>
      <w:r w:rsidR="005638A3" w:rsidRPr="00394265">
        <w:rPr>
          <w:rFonts w:ascii="Times New Roman" w:eastAsia="Calibri" w:hAnsi="Times New Roman" w:cs="Times New Roman"/>
          <w:color w:val="000000" w:themeColor="text1"/>
          <w:sz w:val="28"/>
          <w:szCs w:val="28"/>
          <w:lang w:bidi="sa-IN"/>
        </w:rPr>
        <w:t xml:space="preserve">as it </w:t>
      </w:r>
      <w:r w:rsidR="003634D9" w:rsidRPr="00394265">
        <w:rPr>
          <w:rFonts w:ascii="Times New Roman" w:eastAsia="Calibri" w:hAnsi="Times New Roman" w:cs="Times New Roman"/>
          <w:color w:val="000000" w:themeColor="text1"/>
          <w:sz w:val="28"/>
          <w:szCs w:val="28"/>
          <w:lang w:bidi="sa-IN"/>
        </w:rPr>
        <w:t>is associated</w:t>
      </w:r>
      <w:r w:rsidRPr="00394265">
        <w:rPr>
          <w:rFonts w:ascii="Times New Roman" w:eastAsia="Calibri" w:hAnsi="Times New Roman" w:cs="Times New Roman"/>
          <w:color w:val="000000" w:themeColor="text1"/>
          <w:sz w:val="28"/>
          <w:szCs w:val="28"/>
          <w:lang w:bidi="sa-IN"/>
        </w:rPr>
        <w:t xml:space="preserve"> with the effulgent inner organ (</w:t>
      </w:r>
      <w:proofErr w:type="spellStart"/>
      <w:r w:rsidRPr="00394265">
        <w:rPr>
          <w:rFonts w:ascii="Times New Roman" w:eastAsia="Calibri" w:hAnsi="Times New Roman" w:cs="Times New Roman"/>
          <w:i/>
          <w:iCs/>
          <w:color w:val="000000" w:themeColor="text1"/>
          <w:sz w:val="28"/>
          <w:szCs w:val="28"/>
          <w:lang w:bidi="sa-IN"/>
        </w:rPr>
        <w:t>Antaḥkaraṇa</w:t>
      </w:r>
      <w:proofErr w:type="spellEnd"/>
      <w:r w:rsidRPr="00394265">
        <w:rPr>
          <w:rFonts w:ascii="Times New Roman" w:eastAsia="Calibri" w:hAnsi="Times New Roman" w:cs="Times New Roman"/>
          <w:color w:val="000000" w:themeColor="text1"/>
          <w:sz w:val="28"/>
          <w:szCs w:val="28"/>
          <w:lang w:bidi="sa-IN"/>
        </w:rPr>
        <w:t>). It is named as ‘</w:t>
      </w:r>
      <w:proofErr w:type="spellStart"/>
      <w:r w:rsidRPr="00394265">
        <w:rPr>
          <w:rFonts w:ascii="Times New Roman" w:eastAsia="Calibri" w:hAnsi="Times New Roman" w:cs="Times New Roman"/>
          <w:i/>
          <w:iCs/>
          <w:color w:val="000000" w:themeColor="text1"/>
          <w:sz w:val="28"/>
          <w:szCs w:val="28"/>
          <w:lang w:bidi="sa-IN"/>
        </w:rPr>
        <w:t>Sūtrātmā</w:t>
      </w:r>
      <w:proofErr w:type="spellEnd"/>
      <w:r w:rsidRPr="00394265">
        <w:rPr>
          <w:rFonts w:ascii="Times New Roman" w:eastAsia="Calibri" w:hAnsi="Times New Roman" w:cs="Times New Roman"/>
          <w:i/>
          <w:iCs/>
          <w:color w:val="000000" w:themeColor="text1"/>
          <w:sz w:val="28"/>
          <w:szCs w:val="28"/>
          <w:lang w:bidi="sa-IN"/>
        </w:rPr>
        <w:t>’</w:t>
      </w:r>
      <w:r w:rsidRPr="00394265">
        <w:rPr>
          <w:rFonts w:ascii="Times New Roman" w:eastAsia="Calibri" w:hAnsi="Times New Roman" w:cs="Times New Roman"/>
          <w:color w:val="000000" w:themeColor="text1"/>
          <w:sz w:val="28"/>
          <w:szCs w:val="28"/>
          <w:lang w:bidi="sa-IN"/>
        </w:rPr>
        <w:t>, ‘</w:t>
      </w:r>
      <w:proofErr w:type="spellStart"/>
      <w:r w:rsidRPr="00394265">
        <w:rPr>
          <w:rFonts w:ascii="Times New Roman" w:eastAsia="Calibri" w:hAnsi="Times New Roman" w:cs="Times New Roman"/>
          <w:i/>
          <w:iCs/>
          <w:color w:val="000000" w:themeColor="text1"/>
          <w:sz w:val="28"/>
          <w:szCs w:val="28"/>
          <w:lang w:bidi="sa-IN"/>
        </w:rPr>
        <w:t>Hiraṇyagarbha</w:t>
      </w:r>
      <w:proofErr w:type="spellEnd"/>
      <w:r w:rsidRPr="00394265">
        <w:rPr>
          <w:rFonts w:ascii="Times New Roman" w:eastAsia="Calibri" w:hAnsi="Times New Roman" w:cs="Times New Roman"/>
          <w:i/>
          <w:iCs/>
          <w:color w:val="000000" w:themeColor="text1"/>
          <w:sz w:val="28"/>
          <w:szCs w:val="28"/>
          <w:lang w:bidi="sa-IN"/>
        </w:rPr>
        <w:t>’</w:t>
      </w:r>
      <w:r w:rsidRPr="00394265">
        <w:rPr>
          <w:rFonts w:ascii="Times New Roman" w:eastAsia="Calibri" w:hAnsi="Times New Roman" w:cs="Times New Roman"/>
          <w:color w:val="000000" w:themeColor="text1"/>
          <w:sz w:val="28"/>
          <w:szCs w:val="28"/>
          <w:lang w:bidi="sa-IN"/>
        </w:rPr>
        <w:t xml:space="preserve"> and ‘</w:t>
      </w:r>
      <w:proofErr w:type="spellStart"/>
      <w:r w:rsidRPr="00394265">
        <w:rPr>
          <w:rFonts w:ascii="Times New Roman" w:eastAsia="Calibri" w:hAnsi="Times New Roman" w:cs="Times New Roman"/>
          <w:i/>
          <w:iCs/>
          <w:color w:val="000000" w:themeColor="text1"/>
          <w:sz w:val="28"/>
          <w:szCs w:val="28"/>
          <w:lang w:bidi="sa-IN"/>
        </w:rPr>
        <w:t>Prāṇa</w:t>
      </w:r>
      <w:proofErr w:type="spellEnd"/>
      <w:r w:rsidRPr="00394265">
        <w:rPr>
          <w:rFonts w:ascii="Times New Roman" w:eastAsia="Calibri" w:hAnsi="Times New Roman" w:cs="Times New Roman"/>
          <w:i/>
          <w:iCs/>
          <w:color w:val="000000" w:themeColor="text1"/>
          <w:sz w:val="28"/>
          <w:szCs w:val="28"/>
          <w:lang w:bidi="sa-IN"/>
        </w:rPr>
        <w:t>’</w:t>
      </w:r>
      <w:r w:rsidRPr="00394265">
        <w:rPr>
          <w:rFonts w:ascii="Times New Roman" w:eastAsia="Calibri" w:hAnsi="Times New Roman" w:cs="Times New Roman"/>
          <w:color w:val="000000" w:themeColor="text1"/>
          <w:sz w:val="28"/>
          <w:szCs w:val="28"/>
          <w:lang w:bidi="sa-IN"/>
        </w:rPr>
        <w:t xml:space="preserve"> for being inherent in all beings on the collective level. The dream state is associated with the subtle body.</w:t>
      </w:r>
      <w:r w:rsidR="005638A3" w:rsidRPr="00394265">
        <w:rPr>
          <w:rFonts w:ascii="Times New Roman" w:hAnsi="Times New Roman" w:cs="Times New Roman"/>
          <w:color w:val="000000" w:themeColor="text1"/>
          <w:sz w:val="28"/>
          <w:szCs w:val="28"/>
        </w:rPr>
        <w:t xml:space="preserve"> </w:t>
      </w:r>
      <w:r w:rsidR="005638A3" w:rsidRPr="00394265">
        <w:rPr>
          <w:rFonts w:ascii="Times New Roman" w:eastAsia="Calibri" w:hAnsi="Times New Roman" w:cs="Times New Roman"/>
          <w:color w:val="000000" w:themeColor="text1"/>
          <w:sz w:val="28"/>
          <w:szCs w:val="28"/>
          <w:lang w:bidi="sa-IN"/>
        </w:rPr>
        <w:t>It enjoys subtle objects.</w:t>
      </w:r>
      <w:r w:rsidRPr="00394265">
        <w:rPr>
          <w:rFonts w:ascii="Times New Roman" w:eastAsia="Calibri" w:hAnsi="Times New Roman" w:cs="Times New Roman"/>
          <w:color w:val="000000" w:themeColor="text1"/>
          <w:sz w:val="28"/>
          <w:szCs w:val="28"/>
          <w:lang w:bidi="sa-IN"/>
        </w:rPr>
        <w:t xml:space="preserve"> It consists of 19 elements </w:t>
      </w:r>
      <w:r w:rsidR="005638A3" w:rsidRPr="00394265">
        <w:rPr>
          <w:rFonts w:ascii="Times New Roman" w:eastAsia="Calibri" w:hAnsi="Times New Roman" w:cs="Times New Roman"/>
          <w:color w:val="000000" w:themeColor="text1"/>
          <w:sz w:val="28"/>
          <w:szCs w:val="28"/>
          <w:lang w:bidi="sa-IN"/>
        </w:rPr>
        <w:t xml:space="preserve">like </w:t>
      </w:r>
      <w:r w:rsidR="003634D9" w:rsidRPr="00394265">
        <w:rPr>
          <w:rFonts w:ascii="Times New Roman" w:eastAsia="Calibri" w:hAnsi="Times New Roman" w:cs="Times New Roman"/>
          <w:color w:val="000000" w:themeColor="text1"/>
          <w:sz w:val="28"/>
          <w:szCs w:val="28"/>
          <w:lang w:bidi="sa-IN"/>
        </w:rPr>
        <w:t xml:space="preserve">the </w:t>
      </w:r>
      <w:proofErr w:type="spellStart"/>
      <w:r w:rsidR="003634D9" w:rsidRPr="00394265">
        <w:rPr>
          <w:rFonts w:ascii="Times New Roman" w:eastAsia="Calibri" w:hAnsi="Times New Roman" w:cs="Times New Roman"/>
          <w:color w:val="000000" w:themeColor="text1"/>
          <w:sz w:val="28"/>
          <w:szCs w:val="28"/>
          <w:lang w:bidi="sa-IN"/>
        </w:rPr>
        <w:t>Ātman</w:t>
      </w:r>
      <w:proofErr w:type="spellEnd"/>
      <w:r w:rsidRPr="00394265">
        <w:rPr>
          <w:rFonts w:ascii="Times New Roman" w:eastAsia="Calibri" w:hAnsi="Times New Roman" w:cs="Times New Roman"/>
          <w:color w:val="000000" w:themeColor="text1"/>
          <w:sz w:val="28"/>
          <w:szCs w:val="28"/>
          <w:lang w:bidi="sa-IN"/>
        </w:rPr>
        <w:t xml:space="preserve"> in the waking state</w:t>
      </w:r>
      <w:r w:rsidR="005638A3" w:rsidRPr="00394265">
        <w:rPr>
          <w:rFonts w:ascii="Times New Roman" w:eastAsia="Calibri" w:hAnsi="Times New Roman" w:cs="Times New Roman"/>
          <w:color w:val="000000" w:themeColor="text1"/>
          <w:sz w:val="28"/>
          <w:szCs w:val="28"/>
          <w:lang w:bidi="sa-IN"/>
        </w:rPr>
        <w:t xml:space="preserve">. The difference is in </w:t>
      </w:r>
      <w:r w:rsidR="003634D9" w:rsidRPr="00394265">
        <w:rPr>
          <w:rFonts w:ascii="Times New Roman" w:eastAsia="Calibri" w:hAnsi="Times New Roman" w:cs="Times New Roman"/>
          <w:color w:val="000000" w:themeColor="text1"/>
          <w:sz w:val="28"/>
          <w:szCs w:val="28"/>
          <w:lang w:bidi="sa-IN"/>
        </w:rPr>
        <w:t>the sphere</w:t>
      </w:r>
      <w:r w:rsidRPr="00394265">
        <w:rPr>
          <w:rFonts w:ascii="Times New Roman" w:eastAsia="Calibri" w:hAnsi="Times New Roman" w:cs="Times New Roman"/>
          <w:color w:val="000000" w:themeColor="text1"/>
          <w:sz w:val="28"/>
          <w:szCs w:val="28"/>
          <w:lang w:bidi="sa-IN"/>
        </w:rPr>
        <w:t xml:space="preserve"> of activity</w:t>
      </w:r>
      <w:r w:rsidR="005638A3" w:rsidRPr="00394265">
        <w:rPr>
          <w:rFonts w:ascii="Times New Roman" w:eastAsia="Calibri" w:hAnsi="Times New Roman" w:cs="Times New Roman"/>
          <w:color w:val="000000" w:themeColor="text1"/>
          <w:sz w:val="28"/>
          <w:szCs w:val="28"/>
          <w:lang w:bidi="sa-IN"/>
        </w:rPr>
        <w:t xml:space="preserve"> </w:t>
      </w:r>
      <w:r w:rsidR="003634D9" w:rsidRPr="00394265">
        <w:rPr>
          <w:rFonts w:ascii="Times New Roman" w:eastAsia="Calibri" w:hAnsi="Times New Roman" w:cs="Times New Roman"/>
          <w:color w:val="000000" w:themeColor="text1"/>
          <w:sz w:val="28"/>
          <w:szCs w:val="28"/>
          <w:lang w:bidi="sa-IN"/>
        </w:rPr>
        <w:t>which is</w:t>
      </w:r>
      <w:r w:rsidRPr="00394265">
        <w:rPr>
          <w:rFonts w:ascii="Times New Roman" w:eastAsia="Calibri" w:hAnsi="Times New Roman" w:cs="Times New Roman"/>
          <w:color w:val="000000" w:themeColor="text1"/>
          <w:sz w:val="28"/>
          <w:szCs w:val="28"/>
          <w:lang w:bidi="sa-IN"/>
        </w:rPr>
        <w:t xml:space="preserve"> related to the internal objects. The gross universe experienced in the waking state get</w:t>
      </w:r>
      <w:r w:rsidR="000D3586" w:rsidRPr="00394265">
        <w:rPr>
          <w:rFonts w:ascii="Times New Roman" w:eastAsia="Calibri" w:hAnsi="Times New Roman" w:cs="Times New Roman"/>
          <w:color w:val="000000" w:themeColor="text1"/>
          <w:sz w:val="28"/>
          <w:szCs w:val="28"/>
          <w:lang w:bidi="sa-IN"/>
        </w:rPr>
        <w:t>s</w:t>
      </w:r>
      <w:r w:rsidRPr="00394265">
        <w:rPr>
          <w:rFonts w:ascii="Times New Roman" w:eastAsia="Calibri" w:hAnsi="Times New Roman" w:cs="Times New Roman"/>
          <w:color w:val="000000" w:themeColor="text1"/>
          <w:sz w:val="28"/>
          <w:szCs w:val="28"/>
          <w:lang w:bidi="sa-IN"/>
        </w:rPr>
        <w:t xml:space="preserve"> merged in the dream state, however the impressions of the wakening state are retained by which experiences in dreams are perceived. This state </w:t>
      </w:r>
      <w:r w:rsidR="00853D37" w:rsidRPr="00394265">
        <w:rPr>
          <w:rFonts w:ascii="Times New Roman" w:eastAsia="Calibri" w:hAnsi="Times New Roman" w:cs="Times New Roman"/>
          <w:color w:val="000000" w:themeColor="text1"/>
          <w:sz w:val="28"/>
          <w:szCs w:val="28"/>
          <w:lang w:bidi="sa-IN"/>
        </w:rPr>
        <w:t xml:space="preserve">is constituted </w:t>
      </w:r>
      <w:r w:rsidR="003634D9" w:rsidRPr="00394265">
        <w:rPr>
          <w:rFonts w:ascii="Times New Roman" w:eastAsia="Calibri" w:hAnsi="Times New Roman" w:cs="Times New Roman"/>
          <w:color w:val="000000" w:themeColor="text1"/>
          <w:sz w:val="28"/>
          <w:szCs w:val="28"/>
          <w:lang w:bidi="sa-IN"/>
        </w:rPr>
        <w:t>of three</w:t>
      </w:r>
      <w:r w:rsidRPr="00394265">
        <w:rPr>
          <w:rFonts w:ascii="Times New Roman" w:eastAsia="Calibri" w:hAnsi="Times New Roman" w:cs="Times New Roman"/>
          <w:color w:val="000000" w:themeColor="text1"/>
          <w:sz w:val="28"/>
          <w:szCs w:val="28"/>
          <w:lang w:bidi="sa-IN"/>
        </w:rPr>
        <w:t xml:space="preserve"> sheaths namely, the knowledge sheath (</w:t>
      </w:r>
      <w:proofErr w:type="spellStart"/>
      <w:r w:rsidRPr="00394265">
        <w:rPr>
          <w:rFonts w:ascii="Times New Roman" w:eastAsia="Calibri" w:hAnsi="Times New Roman" w:cs="Times New Roman"/>
          <w:i/>
          <w:iCs/>
          <w:color w:val="000000" w:themeColor="text1"/>
          <w:sz w:val="28"/>
          <w:szCs w:val="28"/>
          <w:lang w:bidi="sa-IN"/>
        </w:rPr>
        <w:t>Vijñānamaya</w:t>
      </w:r>
      <w:proofErr w:type="spellEnd"/>
      <w:r w:rsidRPr="00394265">
        <w:rPr>
          <w:rFonts w:ascii="Times New Roman" w:eastAsia="Calibri" w:hAnsi="Times New Roman" w:cs="Times New Roman"/>
          <w:i/>
          <w:iCs/>
          <w:color w:val="000000" w:themeColor="text1"/>
          <w:sz w:val="28"/>
          <w:szCs w:val="28"/>
          <w:lang w:bidi="sa-IN"/>
        </w:rPr>
        <w:t xml:space="preserve"> </w:t>
      </w:r>
      <w:proofErr w:type="spellStart"/>
      <w:r w:rsidRPr="00394265">
        <w:rPr>
          <w:rFonts w:ascii="Times New Roman" w:eastAsia="Calibri" w:hAnsi="Times New Roman" w:cs="Times New Roman"/>
          <w:i/>
          <w:iCs/>
          <w:color w:val="000000" w:themeColor="text1"/>
          <w:sz w:val="28"/>
          <w:szCs w:val="28"/>
          <w:lang w:bidi="sa-IN"/>
        </w:rPr>
        <w:t>kośa</w:t>
      </w:r>
      <w:proofErr w:type="spellEnd"/>
      <w:r w:rsidRPr="00394265">
        <w:rPr>
          <w:rFonts w:ascii="Times New Roman" w:eastAsia="Calibri" w:hAnsi="Times New Roman" w:cs="Times New Roman"/>
          <w:color w:val="000000" w:themeColor="text1"/>
          <w:sz w:val="28"/>
          <w:szCs w:val="28"/>
          <w:lang w:bidi="sa-IN"/>
        </w:rPr>
        <w:t>), the mental sheath (</w:t>
      </w:r>
      <w:proofErr w:type="spellStart"/>
      <w:r w:rsidRPr="00394265">
        <w:rPr>
          <w:rFonts w:ascii="Times New Roman" w:eastAsia="Calibri" w:hAnsi="Times New Roman" w:cs="Times New Roman"/>
          <w:i/>
          <w:iCs/>
          <w:color w:val="000000" w:themeColor="text1"/>
          <w:sz w:val="28"/>
          <w:szCs w:val="28"/>
          <w:lang w:bidi="sa-IN"/>
        </w:rPr>
        <w:t>Manomaya</w:t>
      </w:r>
      <w:proofErr w:type="spellEnd"/>
      <w:r w:rsidRPr="00394265">
        <w:rPr>
          <w:rFonts w:ascii="Times New Roman" w:eastAsia="Calibri" w:hAnsi="Times New Roman" w:cs="Times New Roman"/>
          <w:i/>
          <w:iCs/>
          <w:color w:val="000000" w:themeColor="text1"/>
          <w:sz w:val="28"/>
          <w:szCs w:val="28"/>
          <w:lang w:bidi="sa-IN"/>
        </w:rPr>
        <w:t xml:space="preserve"> </w:t>
      </w:r>
      <w:proofErr w:type="spellStart"/>
      <w:r w:rsidRPr="00394265">
        <w:rPr>
          <w:rFonts w:ascii="Times New Roman" w:eastAsia="Calibri" w:hAnsi="Times New Roman" w:cs="Times New Roman"/>
          <w:i/>
          <w:iCs/>
          <w:color w:val="000000" w:themeColor="text1"/>
          <w:sz w:val="28"/>
          <w:szCs w:val="28"/>
          <w:lang w:bidi="sa-IN"/>
        </w:rPr>
        <w:t>kośa</w:t>
      </w:r>
      <w:proofErr w:type="spellEnd"/>
      <w:r w:rsidRPr="00394265">
        <w:rPr>
          <w:rFonts w:ascii="Times New Roman" w:eastAsia="Calibri" w:hAnsi="Times New Roman" w:cs="Times New Roman"/>
          <w:color w:val="000000" w:themeColor="text1"/>
          <w:sz w:val="28"/>
          <w:szCs w:val="28"/>
          <w:lang w:bidi="sa-IN"/>
        </w:rPr>
        <w:t>) and the vital sheath (</w:t>
      </w:r>
      <w:proofErr w:type="spellStart"/>
      <w:r w:rsidRPr="00394265">
        <w:rPr>
          <w:rFonts w:ascii="Times New Roman" w:eastAsia="Calibri" w:hAnsi="Times New Roman" w:cs="Times New Roman"/>
          <w:i/>
          <w:iCs/>
          <w:color w:val="000000" w:themeColor="text1"/>
          <w:sz w:val="28"/>
          <w:szCs w:val="28"/>
          <w:lang w:bidi="sa-IN"/>
        </w:rPr>
        <w:t>Prāṇamaya</w:t>
      </w:r>
      <w:proofErr w:type="spellEnd"/>
      <w:r w:rsidRPr="00394265">
        <w:rPr>
          <w:rFonts w:ascii="Times New Roman" w:eastAsia="Calibri" w:hAnsi="Times New Roman" w:cs="Times New Roman"/>
          <w:i/>
          <w:iCs/>
          <w:color w:val="000000" w:themeColor="text1"/>
          <w:sz w:val="28"/>
          <w:szCs w:val="28"/>
          <w:lang w:bidi="sa-IN"/>
        </w:rPr>
        <w:t xml:space="preserve"> </w:t>
      </w:r>
      <w:proofErr w:type="spellStart"/>
      <w:r w:rsidRPr="00394265">
        <w:rPr>
          <w:rFonts w:ascii="Times New Roman" w:eastAsia="Calibri" w:hAnsi="Times New Roman" w:cs="Times New Roman"/>
          <w:i/>
          <w:iCs/>
          <w:color w:val="000000" w:themeColor="text1"/>
          <w:sz w:val="28"/>
          <w:szCs w:val="28"/>
          <w:lang w:bidi="sa-IN"/>
        </w:rPr>
        <w:t>kośa</w:t>
      </w:r>
      <w:proofErr w:type="spellEnd"/>
      <w:r w:rsidRPr="00394265">
        <w:rPr>
          <w:rFonts w:ascii="Times New Roman" w:eastAsia="Calibri" w:hAnsi="Times New Roman" w:cs="Times New Roman"/>
          <w:color w:val="000000" w:themeColor="text1"/>
          <w:sz w:val="28"/>
          <w:szCs w:val="28"/>
          <w:lang w:bidi="sa-IN"/>
        </w:rPr>
        <w:t>) endowed with the powers of knowledge (</w:t>
      </w:r>
      <w:proofErr w:type="spellStart"/>
      <w:r w:rsidRPr="00394265">
        <w:rPr>
          <w:rFonts w:ascii="Times New Roman" w:eastAsia="Calibri" w:hAnsi="Times New Roman" w:cs="Times New Roman"/>
          <w:i/>
          <w:iCs/>
          <w:color w:val="000000" w:themeColor="text1"/>
          <w:sz w:val="28"/>
          <w:szCs w:val="28"/>
          <w:lang w:bidi="sa-IN"/>
        </w:rPr>
        <w:t>Jñāna</w:t>
      </w:r>
      <w:proofErr w:type="spellEnd"/>
      <w:r w:rsidRPr="00394265">
        <w:rPr>
          <w:rFonts w:ascii="Times New Roman" w:eastAsia="Calibri" w:hAnsi="Times New Roman" w:cs="Times New Roman"/>
          <w:color w:val="000000" w:themeColor="text1"/>
          <w:sz w:val="28"/>
          <w:szCs w:val="28"/>
          <w:lang w:bidi="sa-IN"/>
        </w:rPr>
        <w:t xml:space="preserve">), </w:t>
      </w:r>
      <w:r w:rsidR="00540593" w:rsidRPr="00394265">
        <w:rPr>
          <w:rFonts w:ascii="Times New Roman" w:eastAsia="Calibri" w:hAnsi="Times New Roman" w:cs="Times New Roman"/>
          <w:color w:val="000000" w:themeColor="text1"/>
          <w:sz w:val="28"/>
          <w:szCs w:val="28"/>
          <w:lang w:bidi="sa-IN"/>
        </w:rPr>
        <w:t>and will</w:t>
      </w:r>
      <w:r w:rsidRPr="00394265">
        <w:rPr>
          <w:rFonts w:ascii="Times New Roman" w:eastAsia="Calibri" w:hAnsi="Times New Roman" w:cs="Times New Roman"/>
          <w:color w:val="000000" w:themeColor="text1"/>
          <w:sz w:val="28"/>
          <w:szCs w:val="28"/>
          <w:lang w:bidi="sa-IN"/>
        </w:rPr>
        <w:t xml:space="preserve"> (</w:t>
      </w:r>
      <w:proofErr w:type="spellStart"/>
      <w:r w:rsidRPr="00394265">
        <w:rPr>
          <w:rFonts w:ascii="Times New Roman" w:eastAsia="Calibri" w:hAnsi="Times New Roman" w:cs="Times New Roman"/>
          <w:i/>
          <w:iCs/>
          <w:color w:val="000000" w:themeColor="text1"/>
          <w:sz w:val="28"/>
          <w:szCs w:val="28"/>
          <w:lang w:bidi="sa-IN"/>
        </w:rPr>
        <w:t>Icchā</w:t>
      </w:r>
      <w:proofErr w:type="spellEnd"/>
      <w:r w:rsidRPr="00394265">
        <w:rPr>
          <w:rFonts w:ascii="Times New Roman" w:eastAsia="Calibri" w:hAnsi="Times New Roman" w:cs="Times New Roman"/>
          <w:color w:val="000000" w:themeColor="text1"/>
          <w:sz w:val="28"/>
          <w:szCs w:val="28"/>
          <w:lang w:bidi="sa-IN"/>
        </w:rPr>
        <w:t>) and activity (</w:t>
      </w:r>
      <w:proofErr w:type="spellStart"/>
      <w:r w:rsidRPr="00394265">
        <w:rPr>
          <w:rFonts w:ascii="Times New Roman" w:eastAsia="Calibri" w:hAnsi="Times New Roman" w:cs="Times New Roman"/>
          <w:i/>
          <w:iCs/>
          <w:color w:val="000000" w:themeColor="text1"/>
          <w:sz w:val="28"/>
          <w:szCs w:val="28"/>
          <w:lang w:bidi="sa-IN"/>
        </w:rPr>
        <w:t>Kṛti</w:t>
      </w:r>
      <w:proofErr w:type="spellEnd"/>
      <w:r w:rsidRPr="00394265">
        <w:rPr>
          <w:rFonts w:ascii="Times New Roman" w:eastAsia="Calibri" w:hAnsi="Times New Roman" w:cs="Times New Roman"/>
          <w:color w:val="000000" w:themeColor="text1"/>
          <w:sz w:val="28"/>
          <w:szCs w:val="28"/>
          <w:lang w:bidi="sa-IN"/>
        </w:rPr>
        <w:t>).</w:t>
      </w:r>
    </w:p>
    <w:p w:rsidR="00837DA5" w:rsidRPr="00394265" w:rsidRDefault="00837DA5" w:rsidP="00B4086F">
      <w:pPr>
        <w:numPr>
          <w:ilvl w:val="0"/>
          <w:numId w:val="8"/>
        </w:numPr>
        <w:autoSpaceDE w:val="0"/>
        <w:autoSpaceDN w:val="0"/>
        <w:adjustRightInd w:val="0"/>
        <w:spacing w:after="0" w:line="259" w:lineRule="auto"/>
        <w:ind w:left="360"/>
        <w:contextualSpacing/>
        <w:jc w:val="both"/>
        <w:rPr>
          <w:rFonts w:ascii="Times New Roman" w:eastAsia="Calibri" w:hAnsi="Times New Roman" w:cs="Times New Roman"/>
          <w:color w:val="000000" w:themeColor="text1"/>
          <w:sz w:val="28"/>
          <w:szCs w:val="28"/>
          <w:lang w:bidi="sa-IN"/>
        </w:rPr>
      </w:pPr>
      <w:proofErr w:type="spellStart"/>
      <w:r w:rsidRPr="00394265">
        <w:rPr>
          <w:rFonts w:ascii="Times New Roman" w:eastAsia="Times New Roman" w:hAnsi="Times New Roman" w:cs="Times New Roman"/>
          <w:i/>
          <w:iCs/>
          <w:color w:val="000000" w:themeColor="text1"/>
          <w:sz w:val="28"/>
          <w:szCs w:val="28"/>
          <w:lang w:val="en-US" w:bidi="hi-IN"/>
        </w:rPr>
        <w:t>Suṣupti</w:t>
      </w:r>
      <w:proofErr w:type="spellEnd"/>
      <w:r w:rsidRPr="00394265">
        <w:rPr>
          <w:rFonts w:ascii="Times New Roman" w:eastAsia="Times New Roman" w:hAnsi="Times New Roman" w:cs="Times New Roman"/>
          <w:color w:val="000000" w:themeColor="text1"/>
          <w:sz w:val="28"/>
          <w:szCs w:val="28"/>
          <w:lang w:val="en-US" w:bidi="hi-IN"/>
        </w:rPr>
        <w:t xml:space="preserve"> (deep sleep) state: </w:t>
      </w:r>
      <w:r w:rsidR="0014635F" w:rsidRPr="00394265">
        <w:rPr>
          <w:rFonts w:ascii="Times New Roman" w:eastAsia="Times New Roman" w:hAnsi="Times New Roman" w:cs="Times New Roman"/>
          <w:color w:val="000000" w:themeColor="text1"/>
          <w:sz w:val="28"/>
          <w:szCs w:val="28"/>
          <w:lang w:bidi="hi-IN"/>
        </w:rPr>
        <w:t xml:space="preserve">The third quarter is </w:t>
      </w:r>
      <w:proofErr w:type="spellStart"/>
      <w:r w:rsidR="0014635F" w:rsidRPr="00394265">
        <w:rPr>
          <w:rFonts w:ascii="Times New Roman" w:eastAsia="Times New Roman" w:hAnsi="Times New Roman" w:cs="Times New Roman"/>
          <w:i/>
          <w:iCs/>
          <w:color w:val="000000" w:themeColor="text1"/>
          <w:sz w:val="28"/>
          <w:szCs w:val="28"/>
          <w:lang w:bidi="hi-IN"/>
        </w:rPr>
        <w:t>Prājña</w:t>
      </w:r>
      <w:proofErr w:type="spellEnd"/>
      <w:r w:rsidR="0014635F" w:rsidRPr="00394265">
        <w:rPr>
          <w:rFonts w:ascii="Times New Roman" w:eastAsia="Times New Roman" w:hAnsi="Times New Roman" w:cs="Times New Roman"/>
          <w:color w:val="000000" w:themeColor="text1"/>
          <w:sz w:val="28"/>
          <w:szCs w:val="28"/>
          <w:lang w:bidi="hi-IN"/>
        </w:rPr>
        <w:t>, where one asleep neither desires anything nor beholds any dream</w:t>
      </w:r>
      <w:r w:rsidR="00540593" w:rsidRPr="00394265">
        <w:rPr>
          <w:rFonts w:ascii="Times New Roman" w:eastAsia="Times New Roman" w:hAnsi="Times New Roman" w:cs="Times New Roman"/>
          <w:color w:val="000000" w:themeColor="text1"/>
          <w:sz w:val="28"/>
          <w:szCs w:val="28"/>
          <w:lang w:bidi="hi-IN"/>
        </w:rPr>
        <w:t>;</w:t>
      </w:r>
      <w:r w:rsidR="0014635F" w:rsidRPr="00394265">
        <w:rPr>
          <w:rFonts w:ascii="Times New Roman" w:eastAsia="Times New Roman" w:hAnsi="Times New Roman" w:cs="Times New Roman"/>
          <w:color w:val="000000" w:themeColor="text1"/>
          <w:sz w:val="28"/>
          <w:szCs w:val="28"/>
          <w:lang w:bidi="hi-IN"/>
        </w:rPr>
        <w:t xml:space="preserve"> </w:t>
      </w:r>
      <w:r w:rsidR="00540593" w:rsidRPr="00394265">
        <w:rPr>
          <w:rFonts w:ascii="Times New Roman" w:eastAsia="Times New Roman" w:hAnsi="Times New Roman" w:cs="Times New Roman"/>
          <w:color w:val="000000" w:themeColor="text1"/>
          <w:sz w:val="28"/>
          <w:szCs w:val="28"/>
          <w:lang w:bidi="hi-IN"/>
        </w:rPr>
        <w:t>he is</w:t>
      </w:r>
      <w:r w:rsidR="0014635F" w:rsidRPr="00394265">
        <w:rPr>
          <w:rFonts w:ascii="Times New Roman" w:eastAsia="Times New Roman" w:hAnsi="Times New Roman" w:cs="Times New Roman"/>
          <w:color w:val="000000" w:themeColor="text1"/>
          <w:sz w:val="28"/>
          <w:szCs w:val="28"/>
          <w:lang w:bidi="hi-IN"/>
        </w:rPr>
        <w:t xml:space="preserve"> in deep sleep. In this field of dreamless sleep, </w:t>
      </w:r>
      <w:r w:rsidR="00540593" w:rsidRPr="00394265">
        <w:rPr>
          <w:rFonts w:ascii="Times New Roman" w:eastAsia="Times New Roman" w:hAnsi="Times New Roman" w:cs="Times New Roman"/>
          <w:color w:val="000000" w:themeColor="text1"/>
          <w:sz w:val="28"/>
          <w:szCs w:val="28"/>
          <w:lang w:bidi="hi-IN"/>
        </w:rPr>
        <w:t>he</w:t>
      </w:r>
      <w:r w:rsidR="0014635F" w:rsidRPr="00394265">
        <w:rPr>
          <w:rFonts w:ascii="Times New Roman" w:eastAsia="Times New Roman" w:hAnsi="Times New Roman" w:cs="Times New Roman"/>
          <w:color w:val="000000" w:themeColor="text1"/>
          <w:sz w:val="28"/>
          <w:szCs w:val="28"/>
          <w:lang w:bidi="hi-IN"/>
        </w:rPr>
        <w:t xml:space="preserve"> becomes undivided, an undifferentiated mass of consciousness, abound </w:t>
      </w:r>
      <w:r w:rsidR="00540593" w:rsidRPr="00394265">
        <w:rPr>
          <w:rFonts w:ascii="Times New Roman" w:eastAsia="Times New Roman" w:hAnsi="Times New Roman" w:cs="Times New Roman"/>
          <w:color w:val="000000" w:themeColor="text1"/>
          <w:sz w:val="28"/>
          <w:szCs w:val="28"/>
          <w:lang w:bidi="hi-IN"/>
        </w:rPr>
        <w:t>in bliss</w:t>
      </w:r>
      <w:r w:rsidR="0014635F" w:rsidRPr="00394265">
        <w:rPr>
          <w:rFonts w:ascii="Times New Roman" w:eastAsia="Times New Roman" w:hAnsi="Times New Roman" w:cs="Times New Roman"/>
          <w:color w:val="000000" w:themeColor="text1"/>
          <w:sz w:val="28"/>
          <w:szCs w:val="28"/>
          <w:lang w:bidi="hi-IN"/>
        </w:rPr>
        <w:t xml:space="preserve"> and </w:t>
      </w:r>
      <w:r w:rsidR="00540593" w:rsidRPr="00394265">
        <w:rPr>
          <w:rFonts w:ascii="Times New Roman" w:eastAsia="Times New Roman" w:hAnsi="Times New Roman" w:cs="Times New Roman"/>
          <w:color w:val="000000" w:themeColor="text1"/>
          <w:sz w:val="28"/>
          <w:szCs w:val="28"/>
          <w:lang w:bidi="hi-IN"/>
        </w:rPr>
        <w:t>feeding bliss</w:t>
      </w:r>
      <w:r w:rsidR="0014635F" w:rsidRPr="00394265">
        <w:rPr>
          <w:rFonts w:ascii="Times New Roman" w:eastAsia="Times New Roman" w:hAnsi="Times New Roman" w:cs="Times New Roman"/>
          <w:color w:val="000000" w:themeColor="text1"/>
          <w:sz w:val="28"/>
          <w:szCs w:val="28"/>
          <w:lang w:bidi="hi-IN"/>
        </w:rPr>
        <w:t xml:space="preserve">. </w:t>
      </w:r>
      <w:r w:rsidRPr="00394265">
        <w:rPr>
          <w:rFonts w:ascii="Times New Roman" w:eastAsia="Times New Roman" w:hAnsi="Times New Roman" w:cs="Times New Roman"/>
          <w:color w:val="000000" w:themeColor="text1"/>
          <w:sz w:val="28"/>
          <w:szCs w:val="28"/>
          <w:lang w:val="en-US" w:bidi="hi-IN"/>
        </w:rPr>
        <w:t>On the individual level, it is called as ‘</w:t>
      </w:r>
      <w:proofErr w:type="spellStart"/>
      <w:r w:rsidRPr="00394265">
        <w:rPr>
          <w:rFonts w:ascii="Times New Roman" w:eastAsia="Times New Roman" w:hAnsi="Times New Roman" w:cs="Times New Roman"/>
          <w:i/>
          <w:iCs/>
          <w:color w:val="000000" w:themeColor="text1"/>
          <w:sz w:val="28"/>
          <w:szCs w:val="28"/>
          <w:lang w:val="en-US" w:bidi="hi-IN"/>
        </w:rPr>
        <w:t>Prājña</w:t>
      </w:r>
      <w:proofErr w:type="spellEnd"/>
      <w:r w:rsidRPr="00394265">
        <w:rPr>
          <w:rFonts w:ascii="Times New Roman" w:eastAsia="Times New Roman" w:hAnsi="Times New Roman" w:cs="Times New Roman"/>
          <w:i/>
          <w:iCs/>
          <w:color w:val="000000" w:themeColor="text1"/>
          <w:sz w:val="28"/>
          <w:szCs w:val="28"/>
          <w:lang w:val="en-US" w:bidi="hi-IN"/>
        </w:rPr>
        <w:t>’</w:t>
      </w:r>
      <w:r w:rsidRPr="00394265">
        <w:rPr>
          <w:rFonts w:ascii="Times New Roman" w:eastAsia="Times New Roman" w:hAnsi="Times New Roman" w:cs="Times New Roman"/>
          <w:color w:val="000000" w:themeColor="text1"/>
          <w:sz w:val="28"/>
          <w:szCs w:val="28"/>
          <w:lang w:val="en-US" w:bidi="hi-IN"/>
        </w:rPr>
        <w:t xml:space="preserve"> as it has limited knowledge and is devoid of the power of lordship. The undifferentiated consciousness on the collective level is called ‘</w:t>
      </w:r>
      <w:proofErr w:type="spellStart"/>
      <w:r w:rsidRPr="00394265">
        <w:rPr>
          <w:rFonts w:ascii="Times New Roman" w:eastAsia="Times New Roman" w:hAnsi="Times New Roman" w:cs="Times New Roman"/>
          <w:i/>
          <w:iCs/>
          <w:color w:val="000000" w:themeColor="text1"/>
          <w:sz w:val="28"/>
          <w:szCs w:val="28"/>
          <w:lang w:val="en-US" w:bidi="hi-IN"/>
        </w:rPr>
        <w:t>Īśvara</w:t>
      </w:r>
      <w:proofErr w:type="spellEnd"/>
      <w:r w:rsidRPr="00394265">
        <w:rPr>
          <w:rFonts w:ascii="Times New Roman" w:eastAsia="Times New Roman" w:hAnsi="Times New Roman" w:cs="Times New Roman"/>
          <w:i/>
          <w:iCs/>
          <w:color w:val="000000" w:themeColor="text1"/>
          <w:sz w:val="28"/>
          <w:szCs w:val="28"/>
          <w:lang w:val="en-US" w:bidi="hi-IN"/>
        </w:rPr>
        <w:t>’</w:t>
      </w:r>
      <w:r w:rsidR="005C7213" w:rsidRPr="00394265">
        <w:rPr>
          <w:rFonts w:ascii="Times New Roman" w:eastAsia="Times New Roman" w:hAnsi="Times New Roman" w:cs="Times New Roman"/>
          <w:color w:val="000000" w:themeColor="text1"/>
          <w:sz w:val="28"/>
          <w:szCs w:val="28"/>
          <w:lang w:val="en-US" w:bidi="hi-IN"/>
        </w:rPr>
        <w:t>.</w:t>
      </w:r>
      <w:r w:rsidR="005C7213" w:rsidRPr="00394265">
        <w:rPr>
          <w:rFonts w:ascii="Times New Roman" w:eastAsia="Times New Roman" w:hAnsi="Times New Roman" w:cs="Times New Roman"/>
          <w:color w:val="000000" w:themeColor="text1"/>
          <w:sz w:val="28"/>
          <w:szCs w:val="28"/>
          <w:lang w:bidi="hi-IN"/>
        </w:rPr>
        <w:t>This is the Lord of All; the Omniscient; the Indwelling Controller; the Source of All.</w:t>
      </w:r>
      <w:r w:rsidRPr="00394265">
        <w:rPr>
          <w:rFonts w:ascii="Times New Roman" w:eastAsia="Times New Roman" w:hAnsi="Times New Roman" w:cs="Times New Roman"/>
          <w:color w:val="000000" w:themeColor="text1"/>
          <w:sz w:val="28"/>
          <w:szCs w:val="28"/>
          <w:lang w:val="en-US" w:bidi="hi-IN"/>
        </w:rPr>
        <w:t xml:space="preserve"> However this stage on both the levels is </w:t>
      </w:r>
      <w:r w:rsidR="005C7213" w:rsidRPr="00394265">
        <w:rPr>
          <w:rFonts w:ascii="Times New Roman" w:eastAsia="Times New Roman" w:hAnsi="Times New Roman" w:cs="Times New Roman"/>
          <w:color w:val="000000" w:themeColor="text1"/>
          <w:sz w:val="28"/>
          <w:szCs w:val="28"/>
          <w:lang w:val="en-US" w:bidi="hi-IN"/>
        </w:rPr>
        <w:t>pervaded</w:t>
      </w:r>
      <w:r w:rsidRPr="00394265">
        <w:rPr>
          <w:rFonts w:ascii="Times New Roman" w:eastAsia="Times New Roman" w:hAnsi="Times New Roman" w:cs="Times New Roman"/>
          <w:color w:val="000000" w:themeColor="text1"/>
          <w:sz w:val="28"/>
          <w:szCs w:val="28"/>
          <w:lang w:val="en-US" w:bidi="hi-IN"/>
        </w:rPr>
        <w:t xml:space="preserve"> by ignorance. The consciousness associated with the ignorance is known as the causal body (</w:t>
      </w:r>
      <w:proofErr w:type="spellStart"/>
      <w:r w:rsidRPr="00394265">
        <w:rPr>
          <w:rFonts w:ascii="Times New Roman" w:eastAsia="Times New Roman" w:hAnsi="Times New Roman" w:cs="Times New Roman"/>
          <w:i/>
          <w:iCs/>
          <w:color w:val="000000" w:themeColor="text1"/>
          <w:sz w:val="28"/>
          <w:szCs w:val="28"/>
          <w:lang w:val="en-US" w:bidi="hi-IN"/>
        </w:rPr>
        <w:t>Kāraṇa</w:t>
      </w:r>
      <w:proofErr w:type="spellEnd"/>
      <w:r w:rsidRPr="00394265">
        <w:rPr>
          <w:rFonts w:ascii="Times New Roman" w:eastAsia="Times New Roman" w:hAnsi="Times New Roman" w:cs="Times New Roman"/>
          <w:i/>
          <w:iCs/>
          <w:color w:val="000000" w:themeColor="text1"/>
          <w:sz w:val="28"/>
          <w:szCs w:val="28"/>
          <w:lang w:val="en-US" w:bidi="hi-IN"/>
        </w:rPr>
        <w:t xml:space="preserve"> </w:t>
      </w:r>
      <w:proofErr w:type="spellStart"/>
      <w:r w:rsidRPr="00394265">
        <w:rPr>
          <w:rFonts w:ascii="Times New Roman" w:eastAsia="Times New Roman" w:hAnsi="Times New Roman" w:cs="Times New Roman"/>
          <w:i/>
          <w:iCs/>
          <w:color w:val="000000" w:themeColor="text1"/>
          <w:sz w:val="28"/>
          <w:szCs w:val="28"/>
          <w:lang w:val="en-US" w:bidi="hi-IN"/>
        </w:rPr>
        <w:t>śarīra</w:t>
      </w:r>
      <w:proofErr w:type="spellEnd"/>
      <w:r w:rsidRPr="00394265">
        <w:rPr>
          <w:rFonts w:ascii="Times New Roman" w:eastAsia="Times New Roman" w:hAnsi="Times New Roman" w:cs="Times New Roman"/>
          <w:color w:val="000000" w:themeColor="text1"/>
          <w:sz w:val="28"/>
          <w:szCs w:val="28"/>
          <w:lang w:val="en-US" w:bidi="hi-IN"/>
        </w:rPr>
        <w:t>) for being the cause of the world on the collective level and of egoism etc. on the individual level. It is also considered</w:t>
      </w:r>
      <w:r w:rsidR="000D3586" w:rsidRPr="00394265">
        <w:rPr>
          <w:rFonts w:ascii="Times New Roman" w:eastAsia="Times New Roman" w:hAnsi="Times New Roman" w:cs="Times New Roman"/>
          <w:color w:val="000000" w:themeColor="text1"/>
          <w:sz w:val="28"/>
          <w:szCs w:val="28"/>
          <w:lang w:val="en-US" w:bidi="hi-IN"/>
        </w:rPr>
        <w:t xml:space="preserve"> </w:t>
      </w:r>
      <w:r w:rsidRPr="00394265">
        <w:rPr>
          <w:rFonts w:ascii="Times New Roman" w:eastAsia="Calibri" w:hAnsi="Times New Roman" w:cs="Times New Roman"/>
          <w:color w:val="000000" w:themeColor="text1"/>
          <w:sz w:val="28"/>
          <w:szCs w:val="28"/>
          <w:lang w:bidi="sa-IN"/>
        </w:rPr>
        <w:t>as the blissful sheath (</w:t>
      </w:r>
      <w:proofErr w:type="spellStart"/>
      <w:r w:rsidRPr="00394265">
        <w:rPr>
          <w:rFonts w:ascii="Times New Roman" w:eastAsia="Calibri" w:hAnsi="Times New Roman" w:cs="Times New Roman"/>
          <w:i/>
          <w:iCs/>
          <w:color w:val="000000" w:themeColor="text1"/>
          <w:sz w:val="28"/>
          <w:szCs w:val="28"/>
          <w:lang w:bidi="sa-IN"/>
        </w:rPr>
        <w:t>Ānandamaya</w:t>
      </w:r>
      <w:proofErr w:type="spellEnd"/>
      <w:r w:rsidRPr="00394265">
        <w:rPr>
          <w:rFonts w:ascii="Times New Roman" w:eastAsia="Calibri" w:hAnsi="Times New Roman" w:cs="Times New Roman"/>
          <w:i/>
          <w:iCs/>
          <w:color w:val="000000" w:themeColor="text1"/>
          <w:sz w:val="28"/>
          <w:szCs w:val="28"/>
          <w:lang w:bidi="sa-IN"/>
        </w:rPr>
        <w:t xml:space="preserve"> </w:t>
      </w:r>
      <w:proofErr w:type="spellStart"/>
      <w:r w:rsidRPr="00394265">
        <w:rPr>
          <w:rFonts w:ascii="Times New Roman" w:eastAsia="Calibri" w:hAnsi="Times New Roman" w:cs="Times New Roman"/>
          <w:i/>
          <w:iCs/>
          <w:color w:val="000000" w:themeColor="text1"/>
          <w:sz w:val="28"/>
          <w:szCs w:val="28"/>
          <w:lang w:bidi="sa-IN"/>
        </w:rPr>
        <w:t>kośa</w:t>
      </w:r>
      <w:proofErr w:type="spellEnd"/>
      <w:r w:rsidRPr="00394265">
        <w:rPr>
          <w:rFonts w:ascii="Times New Roman" w:eastAsia="Calibri" w:hAnsi="Times New Roman" w:cs="Times New Roman"/>
          <w:color w:val="000000" w:themeColor="text1"/>
          <w:sz w:val="28"/>
          <w:szCs w:val="28"/>
          <w:lang w:bidi="sa-IN"/>
        </w:rPr>
        <w:t>) as the Self in this sheath is full of bliss and is covered by it on both the levels where the gross and subtle objects dissolve.</w:t>
      </w:r>
    </w:p>
    <w:p w:rsidR="00837DA5" w:rsidRPr="00394265" w:rsidRDefault="00837DA5" w:rsidP="00B4086F">
      <w:pPr>
        <w:numPr>
          <w:ilvl w:val="0"/>
          <w:numId w:val="8"/>
        </w:numPr>
        <w:autoSpaceDE w:val="0"/>
        <w:autoSpaceDN w:val="0"/>
        <w:adjustRightInd w:val="0"/>
        <w:spacing w:after="0" w:line="259" w:lineRule="auto"/>
        <w:ind w:left="360"/>
        <w:contextualSpacing/>
        <w:jc w:val="both"/>
        <w:rPr>
          <w:rFonts w:ascii="Times New Roman" w:eastAsia="Calibri" w:hAnsi="Times New Roman" w:cs="Times New Roman"/>
          <w:color w:val="000000" w:themeColor="text1"/>
          <w:sz w:val="28"/>
          <w:szCs w:val="28"/>
          <w:lang w:bidi="sa-IN"/>
        </w:rPr>
      </w:pPr>
      <w:proofErr w:type="spellStart"/>
      <w:r w:rsidRPr="00394265">
        <w:rPr>
          <w:rFonts w:ascii="Times New Roman" w:eastAsia="Calibri" w:hAnsi="Times New Roman" w:cs="Times New Roman"/>
          <w:i/>
          <w:iCs/>
          <w:color w:val="000000" w:themeColor="text1"/>
          <w:sz w:val="28"/>
          <w:szCs w:val="28"/>
          <w:lang w:bidi="sa-IN"/>
        </w:rPr>
        <w:t>Turīya</w:t>
      </w:r>
      <w:proofErr w:type="spellEnd"/>
      <w:r w:rsidRPr="00394265">
        <w:rPr>
          <w:rFonts w:ascii="Times New Roman" w:eastAsia="Calibri" w:hAnsi="Times New Roman" w:cs="Times New Roman"/>
          <w:color w:val="000000" w:themeColor="text1"/>
          <w:sz w:val="28"/>
          <w:szCs w:val="28"/>
          <w:lang w:bidi="sa-IN"/>
        </w:rPr>
        <w:t xml:space="preserve"> (the fourth) state: </w:t>
      </w:r>
      <w:r w:rsidR="005C7213" w:rsidRPr="00394265">
        <w:rPr>
          <w:rFonts w:ascii="Times New Roman" w:eastAsia="Calibri" w:hAnsi="Times New Roman" w:cs="Times New Roman"/>
          <w:color w:val="000000" w:themeColor="text1"/>
          <w:sz w:val="28"/>
          <w:szCs w:val="28"/>
          <w:lang w:bidi="sa-IN"/>
        </w:rPr>
        <w:t xml:space="preserve">In </w:t>
      </w:r>
      <w:r w:rsidR="00540593" w:rsidRPr="00394265">
        <w:rPr>
          <w:rFonts w:ascii="Times New Roman" w:eastAsia="Calibri" w:hAnsi="Times New Roman" w:cs="Times New Roman"/>
          <w:color w:val="000000" w:themeColor="text1"/>
          <w:sz w:val="28"/>
          <w:szCs w:val="28"/>
          <w:lang w:bidi="sa-IN"/>
        </w:rPr>
        <w:t>the fourth</w:t>
      </w:r>
      <w:r w:rsidR="005C7213" w:rsidRPr="00394265">
        <w:rPr>
          <w:rFonts w:ascii="Times New Roman" w:eastAsia="Calibri" w:hAnsi="Times New Roman" w:cs="Times New Roman"/>
          <w:color w:val="000000" w:themeColor="text1"/>
          <w:sz w:val="28"/>
          <w:szCs w:val="28"/>
          <w:lang w:bidi="sa-IN"/>
        </w:rPr>
        <w:t xml:space="preserve"> quarter the pure consciousness is not associated with any </w:t>
      </w:r>
      <w:proofErr w:type="spellStart"/>
      <w:r w:rsidR="005C7213" w:rsidRPr="00394265">
        <w:rPr>
          <w:rFonts w:ascii="Times New Roman" w:eastAsia="Calibri" w:hAnsi="Times New Roman" w:cs="Times New Roman"/>
          <w:i/>
          <w:iCs/>
          <w:color w:val="000000" w:themeColor="text1"/>
          <w:sz w:val="28"/>
          <w:szCs w:val="28"/>
          <w:lang w:bidi="sa-IN"/>
        </w:rPr>
        <w:t>Upādhi</w:t>
      </w:r>
      <w:proofErr w:type="spellEnd"/>
      <w:r w:rsidR="00540593" w:rsidRPr="00394265">
        <w:rPr>
          <w:rFonts w:ascii="Times New Roman" w:eastAsia="Calibri" w:hAnsi="Times New Roman" w:cs="Times New Roman"/>
          <w:color w:val="000000" w:themeColor="text1"/>
          <w:sz w:val="28"/>
          <w:szCs w:val="28"/>
          <w:lang w:bidi="sa-IN"/>
        </w:rPr>
        <w:t xml:space="preserve"> (limiting adjunct).</w:t>
      </w:r>
      <w:r w:rsidR="003F2926" w:rsidRPr="00394265">
        <w:rPr>
          <w:rFonts w:ascii="Times New Roman" w:eastAsia="Calibri" w:hAnsi="Times New Roman" w:cs="Times New Roman"/>
          <w:color w:val="000000" w:themeColor="text1"/>
          <w:sz w:val="28"/>
          <w:szCs w:val="28"/>
          <w:lang w:bidi="sa-IN"/>
        </w:rPr>
        <w:t xml:space="preserve"> </w:t>
      </w:r>
      <w:r w:rsidR="005C7213" w:rsidRPr="00394265">
        <w:rPr>
          <w:rFonts w:ascii="Times New Roman" w:eastAsia="Calibri" w:hAnsi="Times New Roman" w:cs="Times New Roman"/>
          <w:color w:val="000000" w:themeColor="text1"/>
          <w:sz w:val="28"/>
          <w:szCs w:val="28"/>
          <w:lang w:bidi="sa-IN"/>
        </w:rPr>
        <w:t>It</w:t>
      </w:r>
      <w:r w:rsidR="003F2926" w:rsidRPr="00394265">
        <w:rPr>
          <w:rFonts w:ascii="Times New Roman" w:eastAsia="Calibri" w:hAnsi="Times New Roman" w:cs="Times New Roman"/>
          <w:color w:val="000000" w:themeColor="text1"/>
          <w:sz w:val="28"/>
          <w:szCs w:val="28"/>
          <w:lang w:bidi="sa-IN"/>
        </w:rPr>
        <w:t xml:space="preserve"> </w:t>
      </w:r>
      <w:r w:rsidR="005C7213" w:rsidRPr="00394265">
        <w:rPr>
          <w:rFonts w:ascii="Times New Roman" w:eastAsia="Calibri" w:hAnsi="Times New Roman" w:cs="Times New Roman"/>
          <w:color w:val="000000" w:themeColor="text1"/>
          <w:sz w:val="28"/>
          <w:szCs w:val="28"/>
          <w:lang w:bidi="sa-IN"/>
        </w:rPr>
        <w:t xml:space="preserve">  is known as </w:t>
      </w:r>
      <w:proofErr w:type="spellStart"/>
      <w:r w:rsidR="005C7213" w:rsidRPr="00394265">
        <w:rPr>
          <w:rFonts w:ascii="Times New Roman" w:eastAsia="Calibri" w:hAnsi="Times New Roman" w:cs="Times New Roman"/>
          <w:i/>
          <w:iCs/>
          <w:color w:val="000000" w:themeColor="text1"/>
          <w:sz w:val="28"/>
          <w:szCs w:val="28"/>
          <w:lang w:bidi="sa-IN"/>
        </w:rPr>
        <w:t>Turīya</w:t>
      </w:r>
      <w:proofErr w:type="spellEnd"/>
      <w:r w:rsidR="005C7213" w:rsidRPr="00394265">
        <w:rPr>
          <w:rFonts w:ascii="Times New Roman" w:eastAsia="Calibri" w:hAnsi="Times New Roman" w:cs="Times New Roman"/>
          <w:color w:val="000000" w:themeColor="text1"/>
          <w:sz w:val="28"/>
          <w:szCs w:val="28"/>
          <w:lang w:bidi="sa-IN"/>
        </w:rPr>
        <w:t xml:space="preserve">.  In this state the Self is  neither  turned inward nor outward, nor the two together; it is  not an undifferentiated mass of consciousness; neither knowing, nor unknowing; invisible, ineffable, intangible, devoid of characteristics, inconceivable, indefinable, its sole essence being the consciousness of its own Self; the coming to rest of all relative existence; utterly quiet; peaceful; blissful: without a second. </w:t>
      </w:r>
      <w:r w:rsidRPr="00394265">
        <w:rPr>
          <w:rFonts w:ascii="Times New Roman" w:eastAsia="Calibri" w:hAnsi="Times New Roman" w:cs="Times New Roman"/>
          <w:color w:val="000000" w:themeColor="text1"/>
          <w:sz w:val="28"/>
          <w:szCs w:val="28"/>
          <w:lang w:bidi="sa-IN"/>
        </w:rPr>
        <w:t xml:space="preserve">It is beyond thought, speech, beyond the grasp of organs of action. It is pure consciousness - transcendental, all pervading, </w:t>
      </w:r>
      <w:r w:rsidR="00540593" w:rsidRPr="00394265">
        <w:rPr>
          <w:rFonts w:ascii="Times New Roman" w:eastAsia="Calibri" w:hAnsi="Times New Roman" w:cs="Times New Roman"/>
          <w:color w:val="000000" w:themeColor="text1"/>
          <w:sz w:val="28"/>
          <w:szCs w:val="28"/>
          <w:lang w:bidi="sa-IN"/>
        </w:rPr>
        <w:t>and undifferentiated</w:t>
      </w:r>
      <w:r w:rsidRPr="00394265">
        <w:rPr>
          <w:rFonts w:ascii="Times New Roman" w:eastAsia="Calibri" w:hAnsi="Times New Roman" w:cs="Times New Roman"/>
          <w:color w:val="000000" w:themeColor="text1"/>
          <w:sz w:val="28"/>
          <w:szCs w:val="28"/>
          <w:lang w:bidi="sa-IN"/>
        </w:rPr>
        <w:t xml:space="preserve"> and the substratum of collective and individual ignorance. </w:t>
      </w:r>
    </w:p>
    <w:p w:rsidR="000C5A76" w:rsidRPr="00394265" w:rsidRDefault="000C5A76" w:rsidP="00B4086F">
      <w:pPr>
        <w:spacing w:after="0" w:line="240" w:lineRule="auto"/>
        <w:jc w:val="both"/>
        <w:rPr>
          <w:rFonts w:ascii="Times New Roman" w:eastAsia="Times New Roman" w:hAnsi="Times New Roman" w:cs="Times New Roman"/>
          <w:color w:val="000000" w:themeColor="text1"/>
          <w:sz w:val="28"/>
          <w:szCs w:val="28"/>
          <w:lang w:eastAsia="en-IN" w:bidi="sa-IN"/>
        </w:rPr>
      </w:pPr>
    </w:p>
    <w:p w:rsidR="00D632A4" w:rsidRPr="00394265" w:rsidRDefault="00D632A4"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Saptabhūmi</w:t>
      </w:r>
      <w:r w:rsidR="000C5A76"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Text: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षष्ट्यांऽसौस्थित्वासप्तमीभूमिमाप्नुयात्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किंचिदेवैषसंपन्नस्त्वथवैषनकिंचन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t>Sandhivigraha</w:t>
      </w:r>
      <w:proofErr w:type="spellEnd"/>
      <w:r w:rsidRPr="00394265">
        <w:rPr>
          <w:rFonts w:ascii="Times New Roman" w:eastAsia="Times New Roman" w:hAnsi="Times New Roman" w:cs="Times New Roman"/>
          <w:color w:val="000000" w:themeColor="text1"/>
          <w:sz w:val="28"/>
          <w:szCs w:val="28"/>
          <w:lang w:eastAsia="en-IN" w:bidi="sa-IN"/>
        </w:rPr>
        <w:t>:</w:t>
      </w:r>
    </w:p>
    <w:p w:rsidR="00D632A4"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षष्ट्याम्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असौ</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स्थित्वा</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सप्तमी</w:t>
      </w:r>
      <w:r w:rsidRPr="00394265">
        <w:rPr>
          <w:rFonts w:ascii="Times New Roman" w:eastAsia="Times New Roman" w:hAnsi="Times New Roman" w:cs="Times New Roman"/>
          <w:color w:val="000000" w:themeColor="text1"/>
          <w:sz w:val="28"/>
          <w:szCs w:val="28"/>
          <w:cs/>
          <w:lang w:eastAsia="en-IN" w:bidi="sa-IN"/>
        </w:rPr>
        <w:t>-</w:t>
      </w:r>
      <w:r w:rsidRPr="00394265">
        <w:rPr>
          <w:rFonts w:ascii="Nirmala UI" w:eastAsia="Times New Roman" w:hAnsi="Nirmala UI" w:cs="Nirmala UI" w:hint="cs"/>
          <w:color w:val="000000" w:themeColor="text1"/>
          <w:sz w:val="28"/>
          <w:szCs w:val="28"/>
          <w:cs/>
          <w:lang w:eastAsia="en-IN" w:bidi="sa-IN"/>
        </w:rPr>
        <w:t>भूमिम्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आप्नुयात्</w:t>
      </w:r>
      <w:r w:rsidRPr="00394265">
        <w:rPr>
          <w:rFonts w:ascii="Times New Roman" w:eastAsia="Times New Roman" w:hAnsi="Times New Roman" w:cs="Times New Roman"/>
          <w:color w:val="000000" w:themeColor="text1"/>
          <w:sz w:val="28"/>
          <w:szCs w:val="28"/>
          <w:cs/>
          <w:lang w:eastAsia="en-IN" w:bidi="sa-IN"/>
        </w:rPr>
        <w:t xml:space="preserve"> </w:t>
      </w:r>
      <w:r w:rsidR="00D632A4"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किम्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चित्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एव</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एष</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संपन्न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तु</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अथवा</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एष</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किम्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चन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D632A4" w:rsidRPr="00394265" w:rsidRDefault="00D632A4"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Notes:</w:t>
      </w:r>
    </w:p>
    <w:p w:rsidR="00D632A4" w:rsidRPr="00394265" w:rsidRDefault="00D632A4"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A – </w:t>
      </w:r>
      <w:r w:rsidRPr="00394265">
        <w:rPr>
          <w:rFonts w:ascii="Nirmala UI" w:eastAsia="Times New Roman" w:hAnsi="Nirmala UI" w:cs="Nirmala UI" w:hint="cs"/>
          <w:color w:val="000000" w:themeColor="text1"/>
          <w:sz w:val="28"/>
          <w:szCs w:val="28"/>
          <w:cs/>
          <w:lang w:eastAsia="en-IN" w:bidi="sa-IN"/>
        </w:rPr>
        <w:t>षष्ट्याम्</w:t>
      </w:r>
      <w:r w:rsidRPr="00394265">
        <w:rPr>
          <w:rFonts w:ascii="Times New Roman" w:eastAsia="Times New Roman" w:hAnsi="Times New Roman" w:cs="Times New Roman"/>
          <w:color w:val="000000" w:themeColor="text1"/>
          <w:sz w:val="28"/>
          <w:szCs w:val="28"/>
          <w:lang w:eastAsia="en-IN" w:bidi="sa-IN"/>
        </w:rPr>
        <w:t xml:space="preserve"> should be </w:t>
      </w:r>
      <w:r w:rsidRPr="00394265">
        <w:rPr>
          <w:rFonts w:ascii="Nirmala UI" w:eastAsia="Times New Roman" w:hAnsi="Nirmala UI" w:cs="Nirmala UI" w:hint="cs"/>
          <w:color w:val="000000" w:themeColor="text1"/>
          <w:sz w:val="28"/>
          <w:szCs w:val="28"/>
          <w:cs/>
          <w:lang w:eastAsia="en-IN" w:bidi="sa-IN"/>
        </w:rPr>
        <w:t>षष्ठ्याम्</w:t>
      </w:r>
    </w:p>
    <w:p w:rsidR="00D632A4" w:rsidRPr="00394265" w:rsidRDefault="00D632A4"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B </w:t>
      </w:r>
      <w:proofErr w:type="gramStart"/>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क</w:t>
      </w:r>
      <w:proofErr w:type="gramEnd"/>
      <w:r w:rsidRPr="00394265">
        <w:rPr>
          <w:rFonts w:ascii="Nirmala UI" w:eastAsia="Times New Roman" w:hAnsi="Nirmala UI" w:cs="Nirmala UI" w:hint="cs"/>
          <w:color w:val="000000" w:themeColor="text1"/>
          <w:sz w:val="28"/>
          <w:szCs w:val="28"/>
          <w:cs/>
          <w:lang w:eastAsia="en-IN" w:bidi="sa-IN"/>
        </w:rPr>
        <w:t>िंचिद्</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should be </w:t>
      </w:r>
      <w:r w:rsidRPr="00394265">
        <w:rPr>
          <w:rFonts w:ascii="Nirmala UI" w:eastAsia="Times New Roman" w:hAnsi="Nirmala UI" w:cs="Nirmala UI" w:hint="cs"/>
          <w:color w:val="000000" w:themeColor="text1"/>
          <w:sz w:val="28"/>
          <w:szCs w:val="28"/>
          <w:cs/>
          <w:lang w:eastAsia="en-IN" w:bidi="sa-IN"/>
        </w:rPr>
        <w:t>किञ्चिद्</w:t>
      </w:r>
    </w:p>
    <w:p w:rsidR="00D632A4" w:rsidRPr="00394265" w:rsidRDefault="00D632A4"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C – </w:t>
      </w:r>
      <w:r w:rsidRPr="00394265">
        <w:rPr>
          <w:rFonts w:ascii="Nirmala UI" w:eastAsia="Times New Roman" w:hAnsi="Nirmala UI" w:cs="Nirmala UI" w:hint="cs"/>
          <w:color w:val="000000" w:themeColor="text1"/>
          <w:sz w:val="28"/>
          <w:szCs w:val="28"/>
          <w:cs/>
          <w:lang w:eastAsia="en-IN" w:bidi="sa-IN"/>
        </w:rPr>
        <w:t>किंचन</w:t>
      </w:r>
      <w:r w:rsidRPr="00394265">
        <w:rPr>
          <w:rFonts w:ascii="Times New Roman" w:eastAsia="Times New Roman" w:hAnsi="Times New Roman" w:cs="Times New Roman"/>
          <w:color w:val="000000" w:themeColor="text1"/>
          <w:sz w:val="28"/>
          <w:szCs w:val="28"/>
          <w:lang w:eastAsia="en-IN" w:bidi="sa-IN"/>
        </w:rPr>
        <w:t xml:space="preserve"> should be</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किञ्चन</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Translation:</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Having become steady in the sixth one, one should attain the seventh state where to some extent he knows or does not know.</w:t>
      </w:r>
    </w:p>
    <w:p w:rsidR="007F1538" w:rsidRPr="00394265" w:rsidRDefault="00D632A4"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Comments:</w:t>
      </w:r>
    </w:p>
    <w:p w:rsidR="00D632A4"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 In the sixth stage </w:t>
      </w:r>
      <w:proofErr w:type="spellStart"/>
      <w:r w:rsidR="003B33C0" w:rsidRPr="00394265">
        <w:rPr>
          <w:rFonts w:ascii="Times New Roman" w:eastAsia="Times New Roman" w:hAnsi="Times New Roman" w:cs="Times New Roman"/>
          <w:color w:val="000000" w:themeColor="text1"/>
          <w:sz w:val="28"/>
          <w:szCs w:val="28"/>
          <w:lang w:eastAsia="en-IN" w:bidi="sa-IN"/>
        </w:rPr>
        <w:t>P</w:t>
      </w:r>
      <w:r w:rsidRPr="00394265">
        <w:rPr>
          <w:rFonts w:ascii="Times New Roman" w:eastAsia="Times New Roman" w:hAnsi="Times New Roman" w:cs="Times New Roman"/>
          <w:color w:val="000000" w:themeColor="text1"/>
          <w:sz w:val="28"/>
          <w:szCs w:val="28"/>
          <w:lang w:eastAsia="en-IN" w:bidi="sa-IN"/>
        </w:rPr>
        <w:t>adārth</w:t>
      </w:r>
      <w:r w:rsidR="00D632A4" w:rsidRPr="00394265">
        <w:rPr>
          <w:rFonts w:ascii="Times New Roman" w:eastAsia="Times New Roman" w:hAnsi="Times New Roman" w:cs="Times New Roman"/>
          <w:color w:val="000000" w:themeColor="text1"/>
          <w:sz w:val="28"/>
          <w:szCs w:val="28"/>
          <w:lang w:eastAsia="en-IN" w:bidi="sa-IN"/>
        </w:rPr>
        <w:t>ā</w:t>
      </w:r>
      <w:r w:rsidRPr="00394265">
        <w:rPr>
          <w:rFonts w:ascii="Times New Roman" w:eastAsia="Times New Roman" w:hAnsi="Times New Roman" w:cs="Times New Roman"/>
          <w:color w:val="000000" w:themeColor="text1"/>
          <w:sz w:val="28"/>
          <w:szCs w:val="28"/>
          <w:lang w:eastAsia="en-IN" w:bidi="sa-IN"/>
        </w:rPr>
        <w:t>bhāvanī</w:t>
      </w:r>
      <w:proofErr w:type="spellEnd"/>
      <w:r w:rsidR="00D632A4" w:rsidRPr="00394265">
        <w:rPr>
          <w:rFonts w:ascii="Times New Roman" w:eastAsia="Times New Roman" w:hAnsi="Times New Roman" w:cs="Times New Roman"/>
          <w:color w:val="000000" w:themeColor="text1"/>
          <w:sz w:val="28"/>
          <w:szCs w:val="28"/>
          <w:lang w:eastAsia="en-IN" w:bidi="sa-IN"/>
        </w:rPr>
        <w:t xml:space="preserve"> </w:t>
      </w:r>
      <w:r w:rsidR="00D632A4" w:rsidRPr="00394265">
        <w:rPr>
          <w:rFonts w:ascii="Times New Roman" w:eastAsia="Times New Roman" w:hAnsi="Times New Roman" w:cs="Times New Roman"/>
          <w:color w:val="000000" w:themeColor="text1"/>
          <w:sz w:val="28"/>
          <w:szCs w:val="28"/>
          <w:cs/>
          <w:lang w:eastAsia="en-IN" w:bidi="sa-IN"/>
        </w:rPr>
        <w:t>(</w:t>
      </w:r>
      <w:r w:rsidR="00D632A4" w:rsidRPr="00394265">
        <w:rPr>
          <w:rFonts w:ascii="Nirmala UI" w:eastAsia="Times New Roman" w:hAnsi="Nirmala UI" w:cs="Nirmala UI" w:hint="cs"/>
          <w:color w:val="000000" w:themeColor="text1"/>
          <w:sz w:val="28"/>
          <w:szCs w:val="28"/>
          <w:cs/>
          <w:lang w:eastAsia="en-IN" w:bidi="sa-IN"/>
        </w:rPr>
        <w:t>पदार्थाभावनी</w:t>
      </w:r>
      <w:r w:rsidR="00D632A4" w:rsidRPr="00394265">
        <w:rPr>
          <w:rFonts w:ascii="Times New Roman" w:eastAsia="Times New Roman" w:hAnsi="Times New Roman" w:cs="Times New Roman"/>
          <w:color w:val="000000" w:themeColor="text1"/>
          <w:sz w:val="28"/>
          <w:szCs w:val="28"/>
          <w:cs/>
          <w:lang w:eastAsia="en-IN" w:bidi="sa-IN"/>
        </w:rPr>
        <w:t>)</w:t>
      </w:r>
      <w:r w:rsidRPr="00394265">
        <w:rPr>
          <w:rFonts w:ascii="Times New Roman" w:eastAsia="Times New Roman" w:hAnsi="Times New Roman" w:cs="Times New Roman"/>
          <w:color w:val="000000" w:themeColor="text1"/>
          <w:sz w:val="28"/>
          <w:szCs w:val="28"/>
          <w:lang w:eastAsia="en-IN" w:bidi="sa-IN"/>
        </w:rPr>
        <w:t xml:space="preserve">, the </w:t>
      </w:r>
      <w:proofErr w:type="spellStart"/>
      <w:r w:rsidRPr="00394265">
        <w:rPr>
          <w:rFonts w:ascii="Times New Roman" w:eastAsia="Times New Roman" w:hAnsi="Times New Roman" w:cs="Times New Roman"/>
          <w:color w:val="000000" w:themeColor="text1"/>
          <w:sz w:val="28"/>
          <w:szCs w:val="28"/>
          <w:lang w:eastAsia="en-IN" w:bidi="sa-IN"/>
        </w:rPr>
        <w:t>Yogī</w:t>
      </w:r>
      <w:proofErr w:type="spellEnd"/>
      <w:r w:rsidRPr="00394265">
        <w:rPr>
          <w:rFonts w:ascii="Times New Roman" w:eastAsia="Times New Roman" w:hAnsi="Times New Roman" w:cs="Times New Roman"/>
          <w:color w:val="000000" w:themeColor="text1"/>
          <w:sz w:val="28"/>
          <w:szCs w:val="28"/>
          <w:lang w:eastAsia="en-IN" w:bidi="sa-IN"/>
        </w:rPr>
        <w:t xml:space="preserve"> goes beyond existence and non- existence of things, egoism and non-egoism of his own entity and non-entity. The Yogī remains unmindful of everything, even of unity or duality and by being free from every doubt, he arrives at the dignity of living liberation. The Yogī appears as a lamp in a picture, that emits no flame, and remains with empty heart and mind like an empty cloud hanging in the empty air. He is full within and without, and is established in the divine ecstasy like a full pot in the ocean.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The seventh state </w:t>
      </w:r>
      <w:r w:rsidRPr="00394265">
        <w:rPr>
          <w:rFonts w:ascii="Nirmala UI" w:eastAsia="Times New Roman" w:hAnsi="Nirmala UI" w:cs="Nirmala UI" w:hint="cs"/>
          <w:color w:val="000000" w:themeColor="text1"/>
          <w:sz w:val="28"/>
          <w:szCs w:val="28"/>
          <w:cs/>
          <w:lang w:eastAsia="en-IN" w:bidi="sa-IN"/>
        </w:rPr>
        <w:t>तुर्यगा</w:t>
      </w:r>
      <w:r w:rsidRPr="00394265">
        <w:rPr>
          <w:rFonts w:ascii="Times New Roman" w:eastAsia="Times New Roman" w:hAnsi="Times New Roman" w:cs="Times New Roman"/>
          <w:color w:val="000000" w:themeColor="text1"/>
          <w:sz w:val="28"/>
          <w:szCs w:val="28"/>
          <w:lang w:eastAsia="en-IN" w:bidi="sa-IN"/>
        </w:rPr>
        <w:t xml:space="preserve"> </w:t>
      </w:r>
      <w:proofErr w:type="spellStart"/>
      <w:r w:rsidR="00D632A4" w:rsidRPr="00394265">
        <w:rPr>
          <w:rFonts w:ascii="Times New Roman" w:eastAsia="Times New Roman" w:hAnsi="Times New Roman" w:cs="Times New Roman"/>
          <w:color w:val="000000" w:themeColor="text1"/>
          <w:sz w:val="28"/>
          <w:szCs w:val="28"/>
          <w:lang w:eastAsia="en-IN" w:bidi="sa-IN"/>
        </w:rPr>
        <w:t>Turyagā</w:t>
      </w:r>
      <w:proofErr w:type="spellEnd"/>
      <w:r w:rsidR="00D632A4"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is styled as a state of disembodied liberation. It is a state of quietude which is inexpressible; it resembles to the state of </w:t>
      </w:r>
      <w:proofErr w:type="gramStart"/>
      <w:r w:rsidR="00D632A4" w:rsidRPr="00394265">
        <w:rPr>
          <w:rFonts w:ascii="Times New Roman" w:eastAsia="Times New Roman" w:hAnsi="Times New Roman" w:cs="Times New Roman"/>
          <w:color w:val="000000" w:themeColor="text1"/>
          <w:sz w:val="28"/>
          <w:szCs w:val="28"/>
          <w:lang w:eastAsia="en-IN" w:bidi="sa-IN"/>
        </w:rPr>
        <w:t>Ś</w:t>
      </w:r>
      <w:r w:rsidRPr="00394265">
        <w:rPr>
          <w:rFonts w:ascii="Times New Roman" w:eastAsia="Times New Roman" w:hAnsi="Times New Roman" w:cs="Times New Roman"/>
          <w:color w:val="000000" w:themeColor="text1"/>
          <w:sz w:val="28"/>
          <w:szCs w:val="28"/>
          <w:lang w:eastAsia="en-IN" w:bidi="sa-IN"/>
        </w:rPr>
        <w:t>iva</w:t>
      </w:r>
      <w:proofErr w:type="gramEnd"/>
      <w:r w:rsidRPr="00394265">
        <w:rPr>
          <w:rFonts w:ascii="Times New Roman" w:eastAsia="Times New Roman" w:hAnsi="Times New Roman" w:cs="Times New Roman"/>
          <w:color w:val="000000" w:themeColor="text1"/>
          <w:sz w:val="28"/>
          <w:szCs w:val="28"/>
          <w:lang w:eastAsia="en-IN" w:bidi="sa-IN"/>
        </w:rPr>
        <w:t xml:space="preserve"> in the opinion of </w:t>
      </w:r>
      <w:proofErr w:type="spellStart"/>
      <w:r w:rsidR="006311EB" w:rsidRPr="00394265">
        <w:rPr>
          <w:rFonts w:ascii="Times New Roman" w:eastAsia="Times New Roman" w:hAnsi="Times New Roman" w:cs="Times New Roman"/>
          <w:color w:val="000000" w:themeColor="text1"/>
          <w:sz w:val="28"/>
          <w:szCs w:val="28"/>
          <w:lang w:eastAsia="en-IN" w:bidi="sa-IN"/>
        </w:rPr>
        <w:t>Ś</w:t>
      </w:r>
      <w:r w:rsidRPr="00394265">
        <w:rPr>
          <w:rFonts w:ascii="Times New Roman" w:eastAsia="Times New Roman" w:hAnsi="Times New Roman" w:cs="Times New Roman"/>
          <w:color w:val="000000" w:themeColor="text1"/>
          <w:sz w:val="28"/>
          <w:szCs w:val="28"/>
          <w:lang w:eastAsia="en-IN" w:bidi="sa-IN"/>
        </w:rPr>
        <w:t>aiva</w:t>
      </w:r>
      <w:proofErr w:type="spellEnd"/>
      <w:r w:rsidRPr="00394265">
        <w:rPr>
          <w:rFonts w:ascii="Times New Roman" w:eastAsia="Times New Roman" w:hAnsi="Times New Roman" w:cs="Times New Roman"/>
          <w:color w:val="000000" w:themeColor="text1"/>
          <w:sz w:val="28"/>
          <w:szCs w:val="28"/>
          <w:lang w:eastAsia="en-IN" w:bidi="sa-IN"/>
        </w:rPr>
        <w:t xml:space="preserve">-s and to that of Brahman in the opinion of the </w:t>
      </w:r>
      <w:proofErr w:type="spellStart"/>
      <w:r w:rsidRPr="00394265">
        <w:rPr>
          <w:rFonts w:ascii="Times New Roman" w:eastAsia="Times New Roman" w:hAnsi="Times New Roman" w:cs="Times New Roman"/>
          <w:color w:val="000000" w:themeColor="text1"/>
          <w:sz w:val="28"/>
          <w:szCs w:val="28"/>
          <w:lang w:eastAsia="en-IN" w:bidi="sa-IN"/>
        </w:rPr>
        <w:t>Vedāntist</w:t>
      </w:r>
      <w:proofErr w:type="spellEnd"/>
      <w:r w:rsidR="00D632A4" w:rsidRPr="00394265">
        <w:rPr>
          <w:rFonts w:ascii="Times New Roman" w:eastAsia="Times New Roman" w:hAnsi="Times New Roman" w:cs="Times New Roman"/>
          <w:color w:val="000000" w:themeColor="text1"/>
          <w:sz w:val="28"/>
          <w:szCs w:val="28"/>
          <w:lang w:eastAsia="en-IN" w:bidi="sa-IN"/>
        </w:rPr>
        <w:t>-</w:t>
      </w:r>
      <w:r w:rsidRPr="00394265">
        <w:rPr>
          <w:rFonts w:ascii="Times New Roman" w:eastAsia="Times New Roman" w:hAnsi="Times New Roman" w:cs="Times New Roman"/>
          <w:color w:val="000000" w:themeColor="text1"/>
          <w:sz w:val="28"/>
          <w:szCs w:val="28"/>
          <w:lang w:eastAsia="en-IN" w:bidi="sa-IN"/>
        </w:rPr>
        <w:t xml:space="preserve">s. The </w:t>
      </w:r>
      <w:proofErr w:type="spellStart"/>
      <w:r w:rsidRPr="00394265">
        <w:rPr>
          <w:rFonts w:ascii="Times New Roman" w:eastAsia="Times New Roman" w:hAnsi="Times New Roman" w:cs="Times New Roman"/>
          <w:color w:val="000000" w:themeColor="text1"/>
          <w:sz w:val="28"/>
          <w:szCs w:val="28"/>
          <w:lang w:eastAsia="en-IN" w:bidi="sa-IN"/>
        </w:rPr>
        <w:t>Sā</w:t>
      </w:r>
      <w:r w:rsidR="00D632A4" w:rsidRPr="00394265">
        <w:rPr>
          <w:rFonts w:ascii="Times New Roman" w:eastAsia="Times New Roman" w:hAnsi="Times New Roman" w:cs="Times New Roman"/>
          <w:color w:val="000000" w:themeColor="text1"/>
          <w:sz w:val="28"/>
          <w:szCs w:val="28"/>
          <w:lang w:eastAsia="en-IN" w:bidi="sa-IN"/>
        </w:rPr>
        <w:t>ṅ</w:t>
      </w:r>
      <w:r w:rsidRPr="00394265">
        <w:rPr>
          <w:rFonts w:ascii="Times New Roman" w:eastAsia="Times New Roman" w:hAnsi="Times New Roman" w:cs="Times New Roman"/>
          <w:color w:val="000000" w:themeColor="text1"/>
          <w:sz w:val="28"/>
          <w:szCs w:val="28"/>
          <w:lang w:eastAsia="en-IN" w:bidi="sa-IN"/>
        </w:rPr>
        <w:t>khya</w:t>
      </w:r>
      <w:proofErr w:type="spellEnd"/>
      <w:r w:rsidRPr="00394265">
        <w:rPr>
          <w:rFonts w:ascii="Times New Roman" w:eastAsia="Times New Roman" w:hAnsi="Times New Roman" w:cs="Times New Roman"/>
          <w:color w:val="000000" w:themeColor="text1"/>
          <w:sz w:val="28"/>
          <w:szCs w:val="28"/>
          <w:lang w:eastAsia="en-IN" w:bidi="sa-IN"/>
        </w:rPr>
        <w:t xml:space="preserve"> and the Yoga </w:t>
      </w:r>
      <w:proofErr w:type="spellStart"/>
      <w:r w:rsidRPr="00394265">
        <w:rPr>
          <w:rFonts w:ascii="Times New Roman" w:eastAsia="Times New Roman" w:hAnsi="Times New Roman" w:cs="Times New Roman"/>
          <w:color w:val="000000" w:themeColor="text1"/>
          <w:sz w:val="28"/>
          <w:szCs w:val="28"/>
          <w:lang w:eastAsia="en-IN" w:bidi="sa-IN"/>
        </w:rPr>
        <w:t>darśana</w:t>
      </w:r>
      <w:proofErr w:type="spellEnd"/>
      <w:r w:rsidR="00D632A4" w:rsidRPr="00394265">
        <w:rPr>
          <w:rFonts w:ascii="Times New Roman" w:eastAsia="Times New Roman" w:hAnsi="Times New Roman" w:cs="Times New Roman"/>
          <w:color w:val="000000" w:themeColor="text1"/>
          <w:sz w:val="28"/>
          <w:szCs w:val="28"/>
          <w:lang w:eastAsia="en-IN" w:bidi="sa-IN"/>
        </w:rPr>
        <w:t>-</w:t>
      </w:r>
      <w:r w:rsidRPr="00394265">
        <w:rPr>
          <w:rFonts w:ascii="Times New Roman" w:eastAsia="Times New Roman" w:hAnsi="Times New Roman" w:cs="Times New Roman"/>
          <w:color w:val="000000" w:themeColor="text1"/>
          <w:sz w:val="28"/>
          <w:szCs w:val="28"/>
          <w:lang w:eastAsia="en-IN" w:bidi="sa-IN"/>
        </w:rPr>
        <w:t>s call it discrimination between Matter and Spirit.</w:t>
      </w:r>
    </w:p>
    <w:p w:rsidR="00D632A4" w:rsidRPr="00394265" w:rsidRDefault="000C5A76" w:rsidP="007B16F9">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Saptabhūmi</w:t>
      </w:r>
      <w:r w:rsidR="000C5A76" w:rsidRPr="00394265">
        <w:rPr>
          <w:rFonts w:ascii="Times New Roman" w:eastAsia="Times New Roman" w:hAnsi="Times New Roman" w:cs="Times New Roman"/>
          <w:color w:val="000000" w:themeColor="text1"/>
          <w:sz w:val="28"/>
          <w:szCs w:val="28"/>
          <w:lang w:eastAsia="en-IN" w:bidi="sa-IN"/>
        </w:rPr>
        <w:t xml:space="preserve"> </w:t>
      </w:r>
      <w:r w:rsidR="003B33C0" w:rsidRPr="00394265">
        <w:rPr>
          <w:rFonts w:ascii="Times New Roman" w:eastAsia="Times New Roman" w:hAnsi="Times New Roman" w:cs="Times New Roman"/>
          <w:color w:val="000000" w:themeColor="text1"/>
          <w:sz w:val="28"/>
          <w:szCs w:val="28"/>
          <w:lang w:eastAsia="en-IN" w:bidi="sa-IN"/>
        </w:rPr>
        <w:t>Text:</w:t>
      </w:r>
    </w:p>
    <w:p w:rsidR="00D632A4"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चतुर्थी</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भूमिका</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ज्ञानं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तिस्रः</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साधनं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पुरा</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lastRenderedPageBreak/>
        <w:t>जीवन्मुक्तेरवस्थास्तु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परा</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तिस्रः</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प्रकीर्त्तिताः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0C5A76" w:rsidRPr="00394265" w:rsidRDefault="003B33C0"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t>Sandhivigraha</w:t>
      </w:r>
      <w:proofErr w:type="spellEnd"/>
      <w:r w:rsidRPr="00394265">
        <w:rPr>
          <w:rFonts w:ascii="Times New Roman" w:eastAsia="Times New Roman" w:hAnsi="Times New Roman" w:cs="Times New Roman"/>
          <w:color w:val="000000" w:themeColor="text1"/>
          <w:sz w:val="28"/>
          <w:szCs w:val="28"/>
          <w:lang w:eastAsia="en-IN" w:bidi="sa-IN"/>
        </w:rPr>
        <w:t>:</w:t>
      </w:r>
    </w:p>
    <w:p w:rsidR="00D632A4"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चतुर्थी</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भूमिका</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ज्ञानम्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तिस्रः</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साधनम्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पुरा</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जीवन्मुक्ते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अवस्था</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परा</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तिस्रः</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प्रकीर्त्तिताः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t>Translation:</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The fourth one is the state of knowledge. The first thre</w:t>
      </w:r>
      <w:r w:rsidR="002F56DA" w:rsidRPr="00394265">
        <w:rPr>
          <w:rFonts w:ascii="Times New Roman" w:eastAsia="Times New Roman" w:hAnsi="Times New Roman" w:cs="Times New Roman"/>
          <w:color w:val="000000" w:themeColor="text1"/>
          <w:sz w:val="28"/>
          <w:szCs w:val="28"/>
          <w:lang w:eastAsia="en-IN" w:bidi="sa-IN"/>
        </w:rPr>
        <w:t>e are the means of ‘</w:t>
      </w:r>
      <w:proofErr w:type="spellStart"/>
      <w:r w:rsidR="002F56DA" w:rsidRPr="00394265">
        <w:rPr>
          <w:rFonts w:ascii="Times New Roman" w:eastAsia="Times New Roman" w:hAnsi="Times New Roman" w:cs="Times New Roman"/>
          <w:color w:val="000000" w:themeColor="text1"/>
          <w:sz w:val="28"/>
          <w:szCs w:val="28"/>
          <w:lang w:eastAsia="en-IN" w:bidi="sa-IN"/>
        </w:rPr>
        <w:t>Jīvanmukti</w:t>
      </w:r>
      <w:proofErr w:type="spellEnd"/>
      <w:r w:rsidR="002F56DA" w:rsidRPr="00394265">
        <w:rPr>
          <w:rFonts w:ascii="Times New Roman" w:eastAsia="Times New Roman" w:hAnsi="Times New Roman" w:cs="Times New Roman"/>
          <w:color w:val="000000" w:themeColor="text1"/>
          <w:sz w:val="28"/>
          <w:szCs w:val="28"/>
          <w:lang w:eastAsia="en-IN" w:bidi="sa-IN"/>
        </w:rPr>
        <w:t>’</w:t>
      </w:r>
      <w:r w:rsidRPr="00394265">
        <w:rPr>
          <w:rFonts w:ascii="Times New Roman" w:eastAsia="Times New Roman" w:hAnsi="Times New Roman" w:cs="Times New Roman"/>
          <w:color w:val="000000" w:themeColor="text1"/>
          <w:sz w:val="28"/>
          <w:szCs w:val="28"/>
          <w:lang w:eastAsia="en-IN" w:bidi="sa-IN"/>
        </w:rPr>
        <w:t>-‘</w:t>
      </w:r>
      <w:r w:rsidR="003B33C0" w:rsidRPr="00394265">
        <w:rPr>
          <w:rFonts w:ascii="Times New Roman" w:eastAsia="Times New Roman" w:hAnsi="Times New Roman" w:cs="Times New Roman"/>
          <w:color w:val="000000" w:themeColor="text1"/>
          <w:sz w:val="28"/>
          <w:szCs w:val="28"/>
          <w:lang w:eastAsia="en-IN" w:bidi="sa-IN"/>
        </w:rPr>
        <w:t>t</w:t>
      </w:r>
      <w:r w:rsidRPr="00394265">
        <w:rPr>
          <w:rFonts w:ascii="Times New Roman" w:eastAsia="Times New Roman" w:hAnsi="Times New Roman" w:cs="Times New Roman"/>
          <w:color w:val="000000" w:themeColor="text1"/>
          <w:sz w:val="28"/>
          <w:szCs w:val="28"/>
          <w:lang w:eastAsia="en-IN" w:bidi="sa-IN"/>
        </w:rPr>
        <w:t xml:space="preserve">he state of liberation while alive’ and the latter three are the states of </w:t>
      </w:r>
      <w:proofErr w:type="spellStart"/>
      <w:r w:rsidRPr="00394265">
        <w:rPr>
          <w:rFonts w:ascii="Times New Roman" w:eastAsia="Times New Roman" w:hAnsi="Times New Roman" w:cs="Times New Roman"/>
          <w:color w:val="000000" w:themeColor="text1"/>
          <w:sz w:val="28"/>
          <w:szCs w:val="28"/>
          <w:lang w:eastAsia="en-IN" w:bidi="sa-IN"/>
        </w:rPr>
        <w:t>Jīvanmukti</w:t>
      </w:r>
      <w:proofErr w:type="spellEnd"/>
      <w:r w:rsidRPr="00394265">
        <w:rPr>
          <w:rFonts w:ascii="Times New Roman" w:eastAsia="Times New Roman" w:hAnsi="Times New Roman" w:cs="Times New Roman"/>
          <w:color w:val="000000" w:themeColor="text1"/>
          <w:sz w:val="28"/>
          <w:szCs w:val="28"/>
          <w:lang w:eastAsia="en-IN" w:bidi="sa-IN"/>
        </w:rPr>
        <w:t xml:space="preserve"> itself.</w:t>
      </w:r>
    </w:p>
    <w:p w:rsidR="002F56DA" w:rsidRPr="00394265" w:rsidRDefault="002F56DA"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Comments:</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The first three stages are represented as the waking state of a Yogī; but the fourth one is said to be the state of his dreaming, when the visible world disappears from his sight; as the dispersed clouds of autumn gradually vanish from sight and as the scenes in a dream recede to nothingness.</w:t>
      </w:r>
    </w:p>
    <w:p w:rsidR="003B33C0" w:rsidRPr="00394265" w:rsidRDefault="003B33C0" w:rsidP="00B4086F">
      <w:pPr>
        <w:spacing w:after="0"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1C36E8" w:rsidP="00105BF3">
      <w:pPr>
        <w:spacing w:after="0" w:line="240" w:lineRule="auto"/>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Saptabhūmi</w:t>
      </w:r>
      <w:r w:rsidR="000C5A76"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Text:</w:t>
      </w:r>
      <w:r w:rsidR="000C5A76"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105BF3">
      <w:pPr>
        <w:spacing w:line="240" w:lineRule="auto"/>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प्रथमभूमित्रयमारूढोऽज्ञोपि</w:t>
      </w:r>
      <w:r w:rsidR="00105BF3"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कर्माधिकारीकिंपुनस्तत्वज्ञानी</w:t>
      </w:r>
      <w:r w:rsidRPr="00394265">
        <w:rPr>
          <w:rFonts w:ascii="Times New Roman" w:eastAsia="Times New Roman" w:hAnsi="Times New Roman" w:cs="Times New Roman"/>
          <w:color w:val="000000" w:themeColor="text1"/>
          <w:sz w:val="28"/>
          <w:szCs w:val="28"/>
          <w:lang w:eastAsia="en-IN" w:bidi="sa-IN"/>
        </w:rPr>
        <w:t> </w:t>
      </w:r>
    </w:p>
    <w:p w:rsidR="002F56DA" w:rsidRPr="00394265" w:rsidRDefault="003B33C0"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t>Sandhivigraha</w:t>
      </w:r>
      <w:proofErr w:type="spellEnd"/>
      <w:r w:rsidRPr="00394265">
        <w:rPr>
          <w:rFonts w:ascii="Times New Roman" w:eastAsia="Times New Roman" w:hAnsi="Times New Roman" w:cs="Times New Roman"/>
          <w:color w:val="000000" w:themeColor="text1"/>
          <w:sz w:val="28"/>
          <w:szCs w:val="28"/>
          <w:lang w:eastAsia="en-IN" w:bidi="sa-IN"/>
        </w:rPr>
        <w:t>:</w:t>
      </w:r>
    </w:p>
    <w:p w:rsidR="002F56DA" w:rsidRPr="00394265" w:rsidRDefault="002F56DA"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प्रथम</w:t>
      </w:r>
      <w:r w:rsidRPr="00394265">
        <w:rPr>
          <w:rFonts w:ascii="Times New Roman" w:eastAsia="Times New Roman" w:hAnsi="Times New Roman" w:cs="Times New Roman"/>
          <w:color w:val="000000" w:themeColor="text1"/>
          <w:sz w:val="28"/>
          <w:szCs w:val="28"/>
          <w:cs/>
          <w:lang w:eastAsia="en-IN" w:bidi="sa-IN"/>
        </w:rPr>
        <w:t>-</w:t>
      </w:r>
      <w:r w:rsidRPr="00394265">
        <w:rPr>
          <w:rFonts w:ascii="Nirmala UI" w:eastAsia="Times New Roman" w:hAnsi="Nirmala UI" w:cs="Nirmala UI" w:hint="cs"/>
          <w:color w:val="000000" w:themeColor="text1"/>
          <w:sz w:val="28"/>
          <w:szCs w:val="28"/>
          <w:cs/>
          <w:lang w:eastAsia="en-IN" w:bidi="sa-IN"/>
        </w:rPr>
        <w:t>भूमि</w:t>
      </w:r>
      <w:r w:rsidRPr="00394265">
        <w:rPr>
          <w:rFonts w:ascii="Times New Roman" w:eastAsia="Times New Roman" w:hAnsi="Times New Roman" w:cs="Times New Roman"/>
          <w:color w:val="000000" w:themeColor="text1"/>
          <w:sz w:val="28"/>
          <w:szCs w:val="28"/>
          <w:cs/>
          <w:lang w:eastAsia="en-IN" w:bidi="sa-IN"/>
        </w:rPr>
        <w:t>-</w:t>
      </w:r>
      <w:r w:rsidRPr="00394265">
        <w:rPr>
          <w:rFonts w:ascii="Nirmala UI" w:eastAsia="Times New Roman" w:hAnsi="Nirmala UI" w:cs="Nirmala UI" w:hint="cs"/>
          <w:color w:val="000000" w:themeColor="text1"/>
          <w:sz w:val="28"/>
          <w:szCs w:val="28"/>
          <w:cs/>
          <w:lang w:eastAsia="en-IN" w:bidi="sa-IN"/>
        </w:rPr>
        <w:t>त्रयम्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आरूढ</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अज्ञ</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अपि</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कर्म</w:t>
      </w:r>
      <w:r w:rsidRPr="00394265">
        <w:rPr>
          <w:rFonts w:ascii="Times New Roman" w:eastAsia="Times New Roman" w:hAnsi="Times New Roman" w:cs="Times New Roman"/>
          <w:color w:val="000000" w:themeColor="text1"/>
          <w:sz w:val="28"/>
          <w:szCs w:val="28"/>
          <w:lang w:eastAsia="en-IN" w:bidi="sa-IN"/>
        </w:rPr>
        <w:t>-</w:t>
      </w:r>
      <w:r w:rsidRPr="00394265">
        <w:rPr>
          <w:rFonts w:ascii="Nirmala UI" w:eastAsia="Times New Roman" w:hAnsi="Nirmala UI" w:cs="Nirmala UI" w:hint="cs"/>
          <w:color w:val="000000" w:themeColor="text1"/>
          <w:sz w:val="28"/>
          <w:szCs w:val="28"/>
          <w:cs/>
          <w:lang w:eastAsia="en-IN" w:bidi="sa-IN"/>
        </w:rPr>
        <w:t>अधिकारी</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किम्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तत्त्वज्ञानी</w:t>
      </w:r>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Notes:</w:t>
      </w:r>
    </w:p>
    <w:p w:rsidR="000C5A76" w:rsidRPr="00394265" w:rsidRDefault="000C5A76" w:rsidP="00B4086F">
      <w:pPr>
        <w:numPr>
          <w:ilvl w:val="0"/>
          <w:numId w:val="7"/>
        </w:numPr>
        <w:spacing w:after="0" w:line="240" w:lineRule="auto"/>
        <w:jc w:val="both"/>
        <w:textAlignment w:val="baseline"/>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तत्वज्ञानी</w:t>
      </w:r>
      <w:r w:rsidRPr="00394265">
        <w:rPr>
          <w:rFonts w:ascii="Times New Roman" w:eastAsia="Times New Roman" w:hAnsi="Times New Roman" w:cs="Times New Roman"/>
          <w:color w:val="000000" w:themeColor="text1"/>
          <w:sz w:val="28"/>
          <w:szCs w:val="28"/>
          <w:lang w:eastAsia="en-IN" w:bidi="sa-IN"/>
        </w:rPr>
        <w:t xml:space="preserve"> should be </w:t>
      </w:r>
      <w:r w:rsidRPr="00394265">
        <w:rPr>
          <w:rFonts w:ascii="Nirmala UI" w:eastAsia="Times New Roman" w:hAnsi="Nirmala UI" w:cs="Nirmala UI" w:hint="cs"/>
          <w:color w:val="000000" w:themeColor="text1"/>
          <w:sz w:val="28"/>
          <w:szCs w:val="28"/>
          <w:cs/>
          <w:lang w:eastAsia="en-IN" w:bidi="sa-IN"/>
        </w:rPr>
        <w:t>तत्त्वज्ञानी</w:t>
      </w:r>
    </w:p>
    <w:p w:rsidR="00105BF3" w:rsidRPr="00394265" w:rsidRDefault="00105BF3" w:rsidP="00105BF3">
      <w:pPr>
        <w:spacing w:after="0" w:line="240" w:lineRule="auto"/>
        <w:jc w:val="both"/>
        <w:textAlignment w:val="baseline"/>
        <w:rPr>
          <w:rFonts w:ascii="Times New Roman" w:eastAsia="Times New Roman" w:hAnsi="Times New Roman" w:cs="Times New Roman"/>
          <w:color w:val="000000" w:themeColor="text1"/>
          <w:sz w:val="28"/>
          <w:szCs w:val="28"/>
          <w:lang w:eastAsia="en-IN" w:bidi="sa-IN"/>
        </w:rPr>
      </w:pPr>
    </w:p>
    <w:p w:rsidR="007B16F9" w:rsidRPr="00394265" w:rsidRDefault="007B16F9"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105BF3"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Translation:</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Even an ignorant</w:t>
      </w:r>
      <w:r w:rsidR="006C0BE5" w:rsidRPr="00394265">
        <w:rPr>
          <w:rFonts w:ascii="Times New Roman" w:eastAsia="Times New Roman" w:hAnsi="Times New Roman" w:cs="Times New Roman"/>
          <w:color w:val="000000" w:themeColor="text1"/>
          <w:sz w:val="28"/>
          <w:szCs w:val="28"/>
          <w:lang w:eastAsia="en-IN" w:bidi="sa-IN"/>
        </w:rPr>
        <w:t>,</w:t>
      </w:r>
      <w:r w:rsidRPr="00394265">
        <w:rPr>
          <w:rFonts w:ascii="Times New Roman" w:eastAsia="Times New Roman" w:hAnsi="Times New Roman" w:cs="Times New Roman"/>
          <w:color w:val="000000" w:themeColor="text1"/>
          <w:sz w:val="28"/>
          <w:szCs w:val="28"/>
          <w:lang w:eastAsia="en-IN" w:bidi="sa-IN"/>
        </w:rPr>
        <w:t xml:space="preserve"> though he has attained the first three states is not supposed to perform actions; what then about the one who is the knower of the </w:t>
      </w:r>
      <w:r w:rsidR="006C0BE5" w:rsidRPr="00394265">
        <w:rPr>
          <w:rFonts w:ascii="Times New Roman" w:eastAsia="Times New Roman" w:hAnsi="Times New Roman" w:cs="Times New Roman"/>
          <w:color w:val="000000" w:themeColor="text1"/>
          <w:sz w:val="28"/>
          <w:szCs w:val="28"/>
          <w:lang w:eastAsia="en-IN" w:bidi="sa-IN"/>
        </w:rPr>
        <w:t>U</w:t>
      </w:r>
      <w:r w:rsidRPr="00394265">
        <w:rPr>
          <w:rFonts w:ascii="Times New Roman" w:eastAsia="Times New Roman" w:hAnsi="Times New Roman" w:cs="Times New Roman"/>
          <w:color w:val="000000" w:themeColor="text1"/>
          <w:sz w:val="28"/>
          <w:szCs w:val="28"/>
          <w:lang w:eastAsia="en-IN" w:bidi="sa-IN"/>
        </w:rPr>
        <w:t xml:space="preserve">ltimate </w:t>
      </w:r>
      <w:r w:rsidR="006C0BE5" w:rsidRPr="00394265">
        <w:rPr>
          <w:rFonts w:ascii="Times New Roman" w:eastAsia="Times New Roman" w:hAnsi="Times New Roman" w:cs="Times New Roman"/>
          <w:color w:val="000000" w:themeColor="text1"/>
          <w:sz w:val="28"/>
          <w:szCs w:val="28"/>
          <w:lang w:eastAsia="en-IN" w:bidi="sa-IN"/>
        </w:rPr>
        <w:t>R</w:t>
      </w:r>
      <w:r w:rsidRPr="00394265">
        <w:rPr>
          <w:rFonts w:ascii="Times New Roman" w:eastAsia="Times New Roman" w:hAnsi="Times New Roman" w:cs="Times New Roman"/>
          <w:color w:val="000000" w:themeColor="text1"/>
          <w:sz w:val="28"/>
          <w:szCs w:val="28"/>
          <w:lang w:eastAsia="en-IN" w:bidi="sa-IN"/>
        </w:rPr>
        <w:t>eality?</w:t>
      </w:r>
    </w:p>
    <w:p w:rsidR="002F56DA" w:rsidRPr="00394265" w:rsidRDefault="002F56DA"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Saptabhūmi</w:t>
      </w:r>
      <w:r w:rsidR="000C5A76" w:rsidRPr="00394265">
        <w:rPr>
          <w:rFonts w:ascii="Times New Roman" w:eastAsia="Times New Roman" w:hAnsi="Times New Roman" w:cs="Times New Roman"/>
          <w:color w:val="000000" w:themeColor="text1"/>
          <w:sz w:val="28"/>
          <w:szCs w:val="28"/>
          <w:lang w:eastAsia="en-IN" w:bidi="sa-IN"/>
        </w:rPr>
        <w:t xml:space="preserve"> </w:t>
      </w:r>
      <w:r w:rsidR="006C0BE5" w:rsidRPr="00394265">
        <w:rPr>
          <w:rFonts w:ascii="Times New Roman" w:eastAsia="Times New Roman" w:hAnsi="Times New Roman" w:cs="Times New Roman"/>
          <w:color w:val="000000" w:themeColor="text1"/>
          <w:sz w:val="28"/>
          <w:szCs w:val="28"/>
          <w:lang w:eastAsia="en-IN" w:bidi="sa-IN"/>
        </w:rPr>
        <w:t>Text:</w:t>
      </w:r>
    </w:p>
    <w:p w:rsidR="000C5A76" w:rsidRPr="00394265" w:rsidRDefault="002F56DA"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तद्विशिष्टोजीवन्मुक्ते</w:t>
      </w:r>
      <w:r w:rsidR="000C5A76" w:rsidRPr="00394265">
        <w:rPr>
          <w:rFonts w:ascii="Nirmala UI" w:eastAsia="Times New Roman" w:hAnsi="Nirmala UI" w:cs="Nirmala UI" w:hint="cs"/>
          <w:color w:val="000000" w:themeColor="text1"/>
          <w:sz w:val="28"/>
          <w:szCs w:val="28"/>
          <w:cs/>
          <w:lang w:eastAsia="en-IN" w:bidi="sa-IN"/>
        </w:rPr>
        <w:t>र्वेत्यभिप्रायंप्रज्ञश्चार्धप्रबुद्धश्च</w:t>
      </w:r>
      <w:r w:rsidR="000C5A76" w:rsidRPr="00394265">
        <w:rPr>
          <w:rFonts w:ascii="Times New Roman" w:eastAsia="Times New Roman" w:hAnsi="Times New Roman" w:cs="Times New Roman"/>
          <w:color w:val="000000" w:themeColor="text1"/>
          <w:sz w:val="28"/>
          <w:szCs w:val="28"/>
          <w:cs/>
          <w:lang w:eastAsia="en-IN" w:bidi="sa-IN"/>
        </w:rPr>
        <w:t xml:space="preserve"> </w:t>
      </w:r>
      <w:r w:rsidR="000C5A76" w:rsidRPr="00394265">
        <w:rPr>
          <w:rFonts w:ascii="Nirmala UI" w:eastAsia="Times New Roman" w:hAnsi="Nirmala UI" w:cs="Nirmala UI" w:hint="cs"/>
          <w:color w:val="000000" w:themeColor="text1"/>
          <w:sz w:val="28"/>
          <w:szCs w:val="28"/>
          <w:cs/>
          <w:lang w:eastAsia="en-IN" w:bidi="sa-IN"/>
        </w:rPr>
        <w:t>सर्वंब्रह्मेतियोवदेत्महानिरयजालेषुसतेनविनियोजित</w:t>
      </w:r>
      <w:r w:rsidR="000C5A76" w:rsidRPr="00394265">
        <w:rPr>
          <w:rFonts w:ascii="Times New Roman" w:eastAsia="Times New Roman" w:hAnsi="Times New Roman" w:cs="Times New Roman"/>
          <w:color w:val="000000" w:themeColor="text1"/>
          <w:sz w:val="28"/>
          <w:szCs w:val="28"/>
          <w:cs/>
          <w:lang w:eastAsia="en-IN" w:bidi="sa-IN"/>
        </w:rPr>
        <w:t>:</w:t>
      </w:r>
      <w:r w:rsidR="000C5A76"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lastRenderedPageBreak/>
        <w:t>Sandhivigraha</w:t>
      </w:r>
      <w:proofErr w:type="spellEnd"/>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तत्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विशिष्ट</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जीवन्मुक्तेः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वा</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इति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अभिप्रायम्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प्रज्ञ</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च</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अर्ध</w:t>
      </w:r>
      <w:r w:rsidRPr="00394265">
        <w:rPr>
          <w:rFonts w:ascii="Times New Roman" w:eastAsia="Times New Roman" w:hAnsi="Times New Roman" w:cs="Times New Roman"/>
          <w:color w:val="000000" w:themeColor="text1"/>
          <w:sz w:val="28"/>
          <w:szCs w:val="28"/>
          <w:cs/>
          <w:lang w:eastAsia="en-IN" w:bidi="sa-IN"/>
        </w:rPr>
        <w:t>-</w:t>
      </w:r>
      <w:r w:rsidRPr="00394265">
        <w:rPr>
          <w:rFonts w:ascii="Nirmala UI" w:eastAsia="Times New Roman" w:hAnsi="Nirmala UI" w:cs="Nirmala UI" w:hint="cs"/>
          <w:color w:val="000000" w:themeColor="text1"/>
          <w:sz w:val="28"/>
          <w:szCs w:val="28"/>
          <w:cs/>
          <w:lang w:eastAsia="en-IN" w:bidi="sa-IN"/>
        </w:rPr>
        <w:t>प्रबुद्ध</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च</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सर्वम्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ब्रह्म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इति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वदेत्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महा</w:t>
      </w:r>
      <w:r w:rsidRPr="00394265">
        <w:rPr>
          <w:rFonts w:ascii="Times New Roman" w:eastAsia="Times New Roman" w:hAnsi="Times New Roman" w:cs="Times New Roman"/>
          <w:color w:val="000000" w:themeColor="text1"/>
          <w:sz w:val="28"/>
          <w:szCs w:val="28"/>
          <w:cs/>
          <w:lang w:eastAsia="en-IN" w:bidi="sa-IN"/>
        </w:rPr>
        <w:t>-</w:t>
      </w:r>
      <w:r w:rsidRPr="00394265">
        <w:rPr>
          <w:rFonts w:ascii="Nirmala UI" w:eastAsia="Times New Roman" w:hAnsi="Nirmala UI" w:cs="Nirmala UI" w:hint="cs"/>
          <w:color w:val="000000" w:themeColor="text1"/>
          <w:sz w:val="28"/>
          <w:szCs w:val="28"/>
          <w:cs/>
          <w:lang w:eastAsia="en-IN" w:bidi="sa-IN"/>
        </w:rPr>
        <w:t>निरय</w:t>
      </w:r>
      <w:r w:rsidRPr="00394265">
        <w:rPr>
          <w:rFonts w:ascii="Times New Roman" w:eastAsia="Times New Roman" w:hAnsi="Times New Roman" w:cs="Times New Roman"/>
          <w:color w:val="000000" w:themeColor="text1"/>
          <w:sz w:val="28"/>
          <w:szCs w:val="28"/>
          <w:cs/>
          <w:lang w:eastAsia="en-IN" w:bidi="sa-IN"/>
        </w:rPr>
        <w:t>-</w:t>
      </w:r>
      <w:r w:rsidRPr="00394265">
        <w:rPr>
          <w:rFonts w:ascii="Nirmala UI" w:eastAsia="Times New Roman" w:hAnsi="Nirmala UI" w:cs="Nirmala UI" w:hint="cs"/>
          <w:color w:val="000000" w:themeColor="text1"/>
          <w:sz w:val="28"/>
          <w:szCs w:val="28"/>
          <w:cs/>
          <w:lang w:eastAsia="en-IN" w:bidi="sa-IN"/>
        </w:rPr>
        <w:t>जालेषु</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तेन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विनियोजित</w:t>
      </w:r>
      <w:r w:rsidRPr="00394265">
        <w:rPr>
          <w:rFonts w:ascii="Times New Roman" w:eastAsia="Times New Roman" w:hAnsi="Times New Roman" w:cs="Times New Roman"/>
          <w:color w:val="000000" w:themeColor="text1"/>
          <w:sz w:val="28"/>
          <w:szCs w:val="28"/>
          <w:cs/>
          <w:lang w:eastAsia="en-IN" w:bidi="sa-IN"/>
        </w:rPr>
        <w:t>:</w:t>
      </w:r>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Translation:</w:t>
      </w:r>
    </w:p>
    <w:p w:rsidR="002F56DA" w:rsidRPr="00394265" w:rsidRDefault="0021112B"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One</w:t>
      </w:r>
      <w:r w:rsidR="0075271D" w:rsidRPr="00394265">
        <w:rPr>
          <w:rFonts w:ascii="Times New Roman" w:eastAsia="Times New Roman" w:hAnsi="Times New Roman" w:cs="Times New Roman"/>
          <w:color w:val="000000" w:themeColor="text1"/>
          <w:sz w:val="28"/>
          <w:szCs w:val="28"/>
          <w:lang w:eastAsia="en-IN" w:bidi="sa-IN"/>
        </w:rPr>
        <w:t xml:space="preserve"> should not reveal the doctrine ‘Everything as Brahman’ </w:t>
      </w:r>
      <w:r w:rsidR="0075271D" w:rsidRPr="00394265">
        <w:rPr>
          <w:rFonts w:ascii="Nirmala UI" w:eastAsia="Times New Roman" w:hAnsi="Nirmala UI" w:cs="Nirmala UI" w:hint="cs"/>
          <w:color w:val="000000" w:themeColor="text1"/>
          <w:sz w:val="28"/>
          <w:szCs w:val="28"/>
          <w:cs/>
          <w:lang w:eastAsia="en-IN" w:bidi="sa-IN"/>
        </w:rPr>
        <w:t>सर्वम्</w:t>
      </w:r>
      <w:r w:rsidR="0075271D" w:rsidRPr="00394265">
        <w:rPr>
          <w:rFonts w:ascii="Times New Roman" w:eastAsia="Times New Roman" w:hAnsi="Times New Roman" w:cs="Times New Roman"/>
          <w:color w:val="000000" w:themeColor="text1"/>
          <w:sz w:val="28"/>
          <w:szCs w:val="28"/>
          <w:cs/>
          <w:lang w:eastAsia="en-IN" w:bidi="sa-IN"/>
        </w:rPr>
        <w:t xml:space="preserve"> </w:t>
      </w:r>
      <w:r w:rsidR="0075271D" w:rsidRPr="00394265">
        <w:rPr>
          <w:rFonts w:ascii="Nirmala UI" w:eastAsia="Times New Roman" w:hAnsi="Nirmala UI" w:cs="Nirmala UI" w:hint="cs"/>
          <w:color w:val="000000" w:themeColor="text1"/>
          <w:sz w:val="28"/>
          <w:szCs w:val="28"/>
          <w:cs/>
          <w:lang w:eastAsia="en-IN" w:bidi="sa-IN"/>
        </w:rPr>
        <w:t>ब्रह्म</w:t>
      </w:r>
      <w:r w:rsidR="0075271D" w:rsidRPr="00394265">
        <w:rPr>
          <w:rFonts w:ascii="Times New Roman" w:eastAsia="Times New Roman" w:hAnsi="Times New Roman" w:cs="Times New Roman"/>
          <w:color w:val="000000" w:themeColor="text1"/>
          <w:sz w:val="28"/>
          <w:szCs w:val="28"/>
          <w:lang w:eastAsia="en-IN" w:bidi="sa-IN"/>
        </w:rPr>
        <w:t xml:space="preserve"> or of the </w:t>
      </w:r>
      <w:proofErr w:type="spellStart"/>
      <w:r w:rsidR="0075271D" w:rsidRPr="00394265">
        <w:rPr>
          <w:rFonts w:ascii="Times New Roman" w:eastAsia="Times New Roman" w:hAnsi="Times New Roman" w:cs="Times New Roman"/>
          <w:color w:val="000000" w:themeColor="text1"/>
          <w:sz w:val="28"/>
          <w:szCs w:val="28"/>
          <w:lang w:eastAsia="en-IN" w:bidi="sa-IN"/>
        </w:rPr>
        <w:t>Jīvanamukti</w:t>
      </w:r>
      <w:proofErr w:type="spellEnd"/>
      <w:r w:rsidR="0075271D" w:rsidRPr="00394265">
        <w:rPr>
          <w:rFonts w:ascii="Times New Roman" w:eastAsia="Times New Roman" w:hAnsi="Times New Roman" w:cs="Times New Roman"/>
          <w:color w:val="000000" w:themeColor="text1"/>
          <w:sz w:val="28"/>
          <w:szCs w:val="28"/>
          <w:lang w:eastAsia="en-IN" w:bidi="sa-IN"/>
        </w:rPr>
        <w:t xml:space="preserve"> (</w:t>
      </w:r>
      <w:r w:rsidR="0075271D" w:rsidRPr="00394265">
        <w:rPr>
          <w:rFonts w:ascii="Nirmala UI" w:eastAsia="Times New Roman" w:hAnsi="Nirmala UI" w:cs="Nirmala UI" w:hint="cs"/>
          <w:color w:val="000000" w:themeColor="text1"/>
          <w:sz w:val="28"/>
          <w:szCs w:val="28"/>
          <w:cs/>
          <w:lang w:eastAsia="en-IN" w:bidi="sa-IN"/>
        </w:rPr>
        <w:t>जीवन्मुक्ति</w:t>
      </w:r>
      <w:r w:rsidR="0075271D" w:rsidRPr="00394265">
        <w:rPr>
          <w:rFonts w:ascii="Times New Roman" w:eastAsia="Times New Roman" w:hAnsi="Times New Roman" w:cs="Times New Roman"/>
          <w:color w:val="000000" w:themeColor="text1"/>
          <w:sz w:val="28"/>
          <w:szCs w:val="28"/>
          <w:lang w:eastAsia="en-IN" w:bidi="sa-IN"/>
        </w:rPr>
        <w:t xml:space="preserve">) to one who is ignorant or </w:t>
      </w:r>
      <w:r w:rsidR="00C22F07" w:rsidRPr="00394265">
        <w:rPr>
          <w:rFonts w:ascii="Times New Roman" w:eastAsia="Times New Roman" w:hAnsi="Times New Roman" w:cs="Times New Roman"/>
          <w:color w:val="000000" w:themeColor="text1"/>
          <w:sz w:val="28"/>
          <w:szCs w:val="28"/>
          <w:lang w:eastAsia="en-IN" w:bidi="sa-IN"/>
        </w:rPr>
        <w:t>knows a</w:t>
      </w:r>
      <w:r w:rsidR="0075271D" w:rsidRPr="00394265">
        <w:rPr>
          <w:rFonts w:ascii="Times New Roman" w:eastAsia="Times New Roman" w:hAnsi="Times New Roman" w:cs="Times New Roman"/>
          <w:color w:val="000000" w:themeColor="text1"/>
          <w:sz w:val="28"/>
          <w:szCs w:val="28"/>
          <w:lang w:eastAsia="en-IN" w:bidi="sa-IN"/>
        </w:rPr>
        <w:t xml:space="preserve"> </w:t>
      </w:r>
      <w:r w:rsidR="00C22F07" w:rsidRPr="00394265">
        <w:rPr>
          <w:rFonts w:ascii="Times New Roman" w:eastAsia="Times New Roman" w:hAnsi="Times New Roman" w:cs="Times New Roman"/>
          <w:color w:val="000000" w:themeColor="text1"/>
          <w:sz w:val="28"/>
          <w:szCs w:val="28"/>
          <w:lang w:eastAsia="en-IN" w:bidi="sa-IN"/>
        </w:rPr>
        <w:t xml:space="preserve">little. </w:t>
      </w:r>
      <w:r w:rsidR="0075271D" w:rsidRPr="00394265">
        <w:rPr>
          <w:rFonts w:ascii="Times New Roman" w:eastAsia="Times New Roman" w:hAnsi="Times New Roman" w:cs="Times New Roman"/>
          <w:color w:val="000000" w:themeColor="text1"/>
          <w:sz w:val="28"/>
          <w:szCs w:val="28"/>
          <w:lang w:eastAsia="en-IN" w:bidi="sa-IN"/>
        </w:rPr>
        <w:t xml:space="preserve">One who imparts it to </w:t>
      </w:r>
      <w:r w:rsidR="00C22F07" w:rsidRPr="00394265">
        <w:rPr>
          <w:rFonts w:ascii="Times New Roman" w:eastAsia="Times New Roman" w:hAnsi="Times New Roman" w:cs="Times New Roman"/>
          <w:color w:val="000000" w:themeColor="text1"/>
          <w:sz w:val="28"/>
          <w:szCs w:val="28"/>
          <w:lang w:eastAsia="en-IN" w:bidi="sa-IN"/>
        </w:rPr>
        <w:t>them is</w:t>
      </w:r>
      <w:r w:rsidR="00240FB7" w:rsidRPr="00394265">
        <w:rPr>
          <w:rFonts w:ascii="Times New Roman" w:eastAsia="Times New Roman" w:hAnsi="Times New Roman" w:cs="Times New Roman"/>
          <w:color w:val="000000" w:themeColor="text1"/>
          <w:sz w:val="28"/>
          <w:szCs w:val="28"/>
          <w:lang w:eastAsia="en-IN" w:bidi="sa-IN"/>
        </w:rPr>
        <w:t xml:space="preserve"> caught in the web of ‘</w:t>
      </w:r>
      <w:proofErr w:type="spellStart"/>
      <w:r w:rsidR="0075271D" w:rsidRPr="00394265">
        <w:rPr>
          <w:rFonts w:ascii="Times New Roman" w:eastAsia="Times New Roman" w:hAnsi="Times New Roman" w:cs="Times New Roman"/>
          <w:i/>
          <w:iCs/>
          <w:color w:val="000000" w:themeColor="text1"/>
          <w:sz w:val="28"/>
          <w:szCs w:val="28"/>
          <w:lang w:eastAsia="en-IN" w:bidi="sa-IN"/>
        </w:rPr>
        <w:t>M</w:t>
      </w:r>
      <w:r w:rsidR="00240FB7" w:rsidRPr="00394265">
        <w:rPr>
          <w:rFonts w:ascii="Times New Roman" w:eastAsia="Times New Roman" w:hAnsi="Times New Roman" w:cs="Times New Roman"/>
          <w:i/>
          <w:iCs/>
          <w:color w:val="000000" w:themeColor="text1"/>
          <w:sz w:val="28"/>
          <w:szCs w:val="28"/>
          <w:lang w:eastAsia="en-IN" w:bidi="sa-IN"/>
        </w:rPr>
        <w:t>ahāniraya</w:t>
      </w:r>
      <w:proofErr w:type="spellEnd"/>
      <w:r w:rsidR="00240FB7" w:rsidRPr="00394265">
        <w:rPr>
          <w:rFonts w:ascii="Times New Roman" w:eastAsia="Times New Roman" w:hAnsi="Times New Roman" w:cs="Times New Roman"/>
          <w:i/>
          <w:iCs/>
          <w:color w:val="000000" w:themeColor="text1"/>
          <w:sz w:val="28"/>
          <w:szCs w:val="28"/>
          <w:lang w:eastAsia="en-IN" w:bidi="sa-IN"/>
        </w:rPr>
        <w:t>’</w:t>
      </w:r>
      <w:r w:rsidR="00240FB7" w:rsidRPr="00394265">
        <w:rPr>
          <w:rFonts w:ascii="Times New Roman" w:eastAsia="Times New Roman" w:hAnsi="Times New Roman" w:cs="Times New Roman"/>
          <w:color w:val="000000" w:themeColor="text1"/>
          <w:sz w:val="28"/>
          <w:szCs w:val="28"/>
          <w:lang w:eastAsia="en-IN" w:bidi="sa-IN"/>
        </w:rPr>
        <w:t>-‘</w:t>
      </w:r>
      <w:r w:rsidR="0075271D" w:rsidRPr="00394265">
        <w:rPr>
          <w:rFonts w:ascii="Times New Roman" w:eastAsia="Times New Roman" w:hAnsi="Times New Roman" w:cs="Times New Roman"/>
          <w:color w:val="000000" w:themeColor="text1"/>
          <w:sz w:val="28"/>
          <w:szCs w:val="28"/>
          <w:lang w:eastAsia="en-IN" w:bidi="sa-IN"/>
        </w:rPr>
        <w:t>t</w:t>
      </w:r>
      <w:r w:rsidR="00240FB7" w:rsidRPr="00394265">
        <w:rPr>
          <w:rFonts w:ascii="Times New Roman" w:eastAsia="Times New Roman" w:hAnsi="Times New Roman" w:cs="Times New Roman"/>
          <w:color w:val="000000" w:themeColor="text1"/>
          <w:sz w:val="28"/>
          <w:szCs w:val="28"/>
          <w:lang w:eastAsia="en-IN" w:bidi="sa-IN"/>
        </w:rPr>
        <w:t xml:space="preserve">he </w:t>
      </w:r>
      <w:r w:rsidR="0075271D" w:rsidRPr="00394265">
        <w:rPr>
          <w:rFonts w:ascii="Times New Roman" w:eastAsia="Times New Roman" w:hAnsi="Times New Roman" w:cs="Times New Roman"/>
          <w:color w:val="000000" w:themeColor="text1"/>
          <w:sz w:val="28"/>
          <w:szCs w:val="28"/>
          <w:lang w:eastAsia="en-IN" w:bidi="sa-IN"/>
        </w:rPr>
        <w:t>h</w:t>
      </w:r>
      <w:r w:rsidR="00240FB7" w:rsidRPr="00394265">
        <w:rPr>
          <w:rFonts w:ascii="Times New Roman" w:eastAsia="Times New Roman" w:hAnsi="Times New Roman" w:cs="Times New Roman"/>
          <w:color w:val="000000" w:themeColor="text1"/>
          <w:sz w:val="28"/>
          <w:szCs w:val="28"/>
          <w:lang w:eastAsia="en-IN" w:bidi="sa-IN"/>
        </w:rPr>
        <w:t>ell’</w:t>
      </w:r>
      <w:r w:rsidR="0075271D" w:rsidRPr="00394265">
        <w:rPr>
          <w:rFonts w:ascii="Times New Roman" w:eastAsia="Times New Roman" w:hAnsi="Times New Roman" w:cs="Times New Roman"/>
          <w:color w:val="000000" w:themeColor="text1"/>
          <w:sz w:val="28"/>
          <w:szCs w:val="28"/>
          <w:lang w:eastAsia="en-IN" w:bidi="sa-IN"/>
        </w:rPr>
        <w:t>.</w:t>
      </w:r>
    </w:p>
    <w:p w:rsidR="00F107D2" w:rsidRPr="00394265" w:rsidRDefault="00F107D2"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594523" w:rsidRPr="00394265" w:rsidRDefault="00594523"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Comments:</w:t>
      </w:r>
    </w:p>
    <w:p w:rsidR="0075271D" w:rsidRPr="00394265" w:rsidRDefault="00C22F07" w:rsidP="00B4086F">
      <w:pPr>
        <w:spacing w:line="240" w:lineRule="auto"/>
        <w:jc w:val="both"/>
        <w:rPr>
          <w:rFonts w:ascii="Times New Roman" w:eastAsia="Times New Roman" w:hAnsi="Times New Roman" w:cs="Times New Roman"/>
          <w:color w:val="000000" w:themeColor="text1"/>
          <w:sz w:val="28"/>
          <w:szCs w:val="28"/>
          <w:cs/>
          <w:lang w:eastAsia="en-IN" w:bidi="sa-IN"/>
        </w:rPr>
      </w:pPr>
      <w:r w:rsidRPr="00394265">
        <w:rPr>
          <w:rFonts w:ascii="Times New Roman" w:eastAsia="Times New Roman" w:hAnsi="Times New Roman" w:cs="Times New Roman"/>
          <w:color w:val="000000" w:themeColor="text1"/>
          <w:sz w:val="28"/>
          <w:szCs w:val="28"/>
          <w:lang w:eastAsia="en-IN" w:bidi="sa-IN"/>
        </w:rPr>
        <w:t>1. The</w:t>
      </w:r>
      <w:r w:rsidR="0075271D" w:rsidRPr="00394265">
        <w:rPr>
          <w:rFonts w:ascii="Times New Roman" w:eastAsia="Times New Roman" w:hAnsi="Times New Roman" w:cs="Times New Roman"/>
          <w:color w:val="000000" w:themeColor="text1"/>
          <w:sz w:val="28"/>
          <w:szCs w:val="28"/>
          <w:lang w:eastAsia="en-IN" w:bidi="sa-IN"/>
        </w:rPr>
        <w:t xml:space="preserve"> knowledge of </w:t>
      </w:r>
      <w:r w:rsidR="00395D8D" w:rsidRPr="00394265">
        <w:rPr>
          <w:rFonts w:ascii="Times New Roman" w:eastAsia="Times New Roman" w:hAnsi="Times New Roman" w:cs="Times New Roman"/>
          <w:color w:val="000000" w:themeColor="text1"/>
          <w:sz w:val="28"/>
          <w:szCs w:val="28"/>
          <w:cs/>
          <w:lang w:eastAsia="en-IN" w:bidi="sa-IN"/>
        </w:rPr>
        <w:t>B</w:t>
      </w:r>
      <w:proofErr w:type="spellStart"/>
      <w:r w:rsidR="0075271D" w:rsidRPr="00394265">
        <w:rPr>
          <w:rFonts w:ascii="Times New Roman" w:eastAsia="Times New Roman" w:hAnsi="Times New Roman" w:cs="Times New Roman"/>
          <w:color w:val="000000" w:themeColor="text1"/>
          <w:sz w:val="28"/>
          <w:szCs w:val="28"/>
          <w:lang w:eastAsia="en-IN" w:bidi="sa-IN"/>
        </w:rPr>
        <w:t>rahman</w:t>
      </w:r>
      <w:proofErr w:type="spellEnd"/>
      <w:r w:rsidR="0075271D" w:rsidRPr="00394265">
        <w:rPr>
          <w:rFonts w:ascii="Times New Roman" w:eastAsia="Times New Roman" w:hAnsi="Times New Roman" w:cs="Times New Roman"/>
          <w:color w:val="000000" w:themeColor="text1"/>
          <w:sz w:val="28"/>
          <w:szCs w:val="28"/>
          <w:lang w:eastAsia="en-IN" w:bidi="sa-IN"/>
        </w:rPr>
        <w:t xml:space="preserve"> is not to be imparted to one whose intellect is not ripe to grasp it for the reason that such a person may confuse this highest stand-point to sensual enjoyments</w:t>
      </w:r>
      <w:r w:rsidR="00E91D38" w:rsidRPr="00394265">
        <w:rPr>
          <w:rFonts w:ascii="Times New Roman" w:eastAsia="Times New Roman" w:hAnsi="Times New Roman" w:cs="Times New Roman"/>
          <w:color w:val="000000" w:themeColor="text1"/>
          <w:sz w:val="28"/>
          <w:szCs w:val="28"/>
          <w:lang w:eastAsia="en-IN" w:bidi="sa-IN"/>
        </w:rPr>
        <w:t xml:space="preserve"> </w:t>
      </w:r>
      <w:proofErr w:type="spellStart"/>
      <w:r w:rsidR="00E91D38" w:rsidRPr="00394265">
        <w:rPr>
          <w:rFonts w:ascii="Times New Roman" w:eastAsia="Times New Roman" w:hAnsi="Times New Roman" w:cs="Times New Roman"/>
          <w:color w:val="000000" w:themeColor="text1"/>
          <w:sz w:val="28"/>
          <w:szCs w:val="28"/>
          <w:lang w:eastAsia="en-IN" w:bidi="sa-IN"/>
        </w:rPr>
        <w:t>Bhogadṛṣṭi</w:t>
      </w:r>
      <w:proofErr w:type="spellEnd"/>
      <w:r w:rsidR="00E91D38" w:rsidRPr="00394265">
        <w:rPr>
          <w:rFonts w:ascii="Times New Roman" w:eastAsia="Times New Roman" w:hAnsi="Times New Roman" w:cs="Times New Roman"/>
          <w:color w:val="000000" w:themeColor="text1"/>
          <w:sz w:val="28"/>
          <w:szCs w:val="28"/>
          <w:cs/>
          <w:lang w:eastAsia="en-IN" w:bidi="sa-IN"/>
        </w:rPr>
        <w:t xml:space="preserve"> </w:t>
      </w:r>
      <w:r w:rsidR="00E91D38" w:rsidRPr="00394265">
        <w:rPr>
          <w:rFonts w:ascii="Times New Roman" w:eastAsia="Times New Roman" w:hAnsi="Times New Roman" w:cs="Times New Roman"/>
          <w:color w:val="000000" w:themeColor="text1"/>
          <w:sz w:val="28"/>
          <w:szCs w:val="28"/>
          <w:lang w:eastAsia="en-IN" w:bidi="sa-IN"/>
        </w:rPr>
        <w:t>(</w:t>
      </w:r>
      <w:r w:rsidR="0075271D" w:rsidRPr="00394265">
        <w:rPr>
          <w:rFonts w:ascii="Nirmala UI" w:eastAsia="Times New Roman" w:hAnsi="Nirmala UI" w:cs="Nirmala UI" w:hint="cs"/>
          <w:color w:val="000000" w:themeColor="text1"/>
          <w:sz w:val="28"/>
          <w:szCs w:val="28"/>
          <w:cs/>
          <w:lang w:eastAsia="en-IN" w:bidi="sa-IN"/>
        </w:rPr>
        <w:t>भोगदृष्टि</w:t>
      </w:r>
      <w:r w:rsidR="00E91D38" w:rsidRPr="00394265">
        <w:rPr>
          <w:rFonts w:ascii="Times New Roman" w:eastAsia="Times New Roman" w:hAnsi="Times New Roman" w:cs="Times New Roman"/>
          <w:color w:val="000000" w:themeColor="text1"/>
          <w:sz w:val="28"/>
          <w:szCs w:val="28"/>
          <w:lang w:eastAsia="en-IN" w:bidi="sa-IN"/>
        </w:rPr>
        <w:t>)</w:t>
      </w:r>
      <w:r w:rsidR="00395D8D" w:rsidRPr="00394265">
        <w:rPr>
          <w:rFonts w:ascii="Times New Roman" w:eastAsia="Times New Roman" w:hAnsi="Times New Roman" w:cs="Times New Roman"/>
          <w:color w:val="000000" w:themeColor="text1"/>
          <w:sz w:val="28"/>
          <w:szCs w:val="28"/>
          <w:cs/>
          <w:lang w:eastAsia="en-IN" w:bidi="sa-IN"/>
        </w:rPr>
        <w:t>.</w:t>
      </w:r>
    </w:p>
    <w:p w:rsidR="0075271D" w:rsidRPr="00394265" w:rsidRDefault="0075271D"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240FB7" w:rsidRPr="00394265" w:rsidRDefault="007628C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2. </w:t>
      </w:r>
      <w:proofErr w:type="spellStart"/>
      <w:r w:rsidRPr="00394265">
        <w:rPr>
          <w:rFonts w:ascii="Times New Roman" w:eastAsia="Times New Roman" w:hAnsi="Times New Roman" w:cs="Times New Roman"/>
          <w:color w:val="000000" w:themeColor="text1"/>
          <w:sz w:val="28"/>
          <w:szCs w:val="28"/>
          <w:lang w:eastAsia="en-IN" w:bidi="sa-IN"/>
        </w:rPr>
        <w:t>Jīvanamukti</w:t>
      </w:r>
      <w:proofErr w:type="spellEnd"/>
      <w:r w:rsidR="000C5A76" w:rsidRPr="00394265">
        <w:rPr>
          <w:rFonts w:ascii="Times New Roman" w:eastAsia="Times New Roman" w:hAnsi="Times New Roman" w:cs="Times New Roman"/>
          <w:color w:val="000000" w:themeColor="text1"/>
          <w:sz w:val="28"/>
          <w:szCs w:val="28"/>
          <w:lang w:eastAsia="en-IN" w:bidi="sa-IN"/>
        </w:rPr>
        <w:t xml:space="preserve">: </w:t>
      </w:r>
      <w:r w:rsidR="00594523" w:rsidRPr="00394265">
        <w:rPr>
          <w:rFonts w:ascii="Times New Roman" w:eastAsia="Times New Roman" w:hAnsi="Times New Roman" w:cs="Times New Roman"/>
          <w:color w:val="000000" w:themeColor="text1"/>
          <w:sz w:val="28"/>
          <w:szCs w:val="28"/>
          <w:lang w:eastAsia="en-IN" w:bidi="sa-IN"/>
        </w:rPr>
        <w:t>T</w:t>
      </w:r>
      <w:r w:rsidR="000C5A76" w:rsidRPr="00394265">
        <w:rPr>
          <w:rFonts w:ascii="Times New Roman" w:eastAsia="Times New Roman" w:hAnsi="Times New Roman" w:cs="Times New Roman"/>
          <w:color w:val="000000" w:themeColor="text1"/>
          <w:sz w:val="28"/>
          <w:szCs w:val="28"/>
          <w:lang w:eastAsia="en-IN" w:bidi="sa-IN"/>
        </w:rPr>
        <w:t xml:space="preserve">he </w:t>
      </w:r>
      <w:proofErr w:type="spellStart"/>
      <w:r w:rsidR="000C5A76" w:rsidRPr="00394265">
        <w:rPr>
          <w:rFonts w:ascii="Times New Roman" w:eastAsia="Times New Roman" w:hAnsi="Times New Roman" w:cs="Times New Roman"/>
          <w:color w:val="000000" w:themeColor="text1"/>
          <w:sz w:val="28"/>
          <w:szCs w:val="28"/>
          <w:lang w:eastAsia="en-IN" w:bidi="sa-IN"/>
        </w:rPr>
        <w:t>Keval</w:t>
      </w:r>
      <w:r w:rsidR="00594523" w:rsidRPr="00394265">
        <w:rPr>
          <w:rFonts w:ascii="Times New Roman" w:eastAsia="Times New Roman" w:hAnsi="Times New Roman" w:cs="Times New Roman"/>
          <w:color w:val="000000" w:themeColor="text1"/>
          <w:sz w:val="28"/>
          <w:szCs w:val="28"/>
          <w:lang w:eastAsia="en-IN" w:bidi="sa-IN"/>
        </w:rPr>
        <w:t>ā</w:t>
      </w:r>
      <w:r w:rsidR="000C5A76" w:rsidRPr="00394265">
        <w:rPr>
          <w:rFonts w:ascii="Times New Roman" w:eastAsia="Times New Roman" w:hAnsi="Times New Roman" w:cs="Times New Roman"/>
          <w:color w:val="000000" w:themeColor="text1"/>
          <w:sz w:val="28"/>
          <w:szCs w:val="28"/>
          <w:lang w:eastAsia="en-IN" w:bidi="sa-IN"/>
        </w:rPr>
        <w:t>dvaita</w:t>
      </w:r>
      <w:proofErr w:type="spellEnd"/>
      <w:r w:rsidR="000C5A76" w:rsidRPr="00394265">
        <w:rPr>
          <w:rFonts w:ascii="Times New Roman" w:eastAsia="Times New Roman" w:hAnsi="Times New Roman" w:cs="Times New Roman"/>
          <w:color w:val="000000" w:themeColor="text1"/>
          <w:sz w:val="28"/>
          <w:szCs w:val="28"/>
          <w:lang w:eastAsia="en-IN" w:bidi="sa-IN"/>
        </w:rPr>
        <w:t> </w:t>
      </w:r>
      <w:r w:rsidR="00594523" w:rsidRPr="00394265">
        <w:rPr>
          <w:rFonts w:ascii="Times New Roman" w:eastAsia="Times New Roman" w:hAnsi="Times New Roman" w:cs="Times New Roman"/>
          <w:color w:val="000000" w:themeColor="text1"/>
          <w:sz w:val="28"/>
          <w:szCs w:val="28"/>
          <w:lang w:eastAsia="en-IN" w:bidi="sa-IN"/>
        </w:rPr>
        <w:t xml:space="preserve">maintains </w:t>
      </w:r>
      <w:r w:rsidRPr="00394265">
        <w:rPr>
          <w:rFonts w:ascii="Times New Roman" w:eastAsia="Times New Roman" w:hAnsi="Times New Roman" w:cs="Times New Roman"/>
          <w:color w:val="000000" w:themeColor="text1"/>
          <w:sz w:val="28"/>
          <w:szCs w:val="28"/>
          <w:lang w:eastAsia="en-IN" w:bidi="sa-IN"/>
        </w:rPr>
        <w:t>that the</w:t>
      </w:r>
      <w:r w:rsidR="000C5A76" w:rsidRPr="00394265">
        <w:rPr>
          <w:rFonts w:ascii="Times New Roman" w:eastAsia="Times New Roman" w:hAnsi="Times New Roman" w:cs="Times New Roman"/>
          <w:color w:val="000000" w:themeColor="text1"/>
          <w:sz w:val="28"/>
          <w:szCs w:val="28"/>
          <w:lang w:eastAsia="en-IN" w:bidi="sa-IN"/>
        </w:rPr>
        <w:t xml:space="preserve">   experience of unity with the Ultimate Reality - Brahman</w:t>
      </w:r>
      <w:r w:rsidRPr="00394265">
        <w:rPr>
          <w:rFonts w:ascii="Times New Roman" w:eastAsia="Times New Roman" w:hAnsi="Times New Roman" w:cs="Times New Roman"/>
          <w:color w:val="000000" w:themeColor="text1"/>
          <w:sz w:val="28"/>
          <w:szCs w:val="28"/>
          <w:lang w:eastAsia="en-IN" w:bidi="sa-IN"/>
        </w:rPr>
        <w:t> is</w:t>
      </w:r>
      <w:r w:rsidR="000C5A76" w:rsidRPr="00394265">
        <w:rPr>
          <w:rFonts w:ascii="Times New Roman" w:eastAsia="Times New Roman" w:hAnsi="Times New Roman" w:cs="Times New Roman"/>
          <w:color w:val="000000" w:themeColor="text1"/>
          <w:sz w:val="28"/>
          <w:szCs w:val="28"/>
          <w:lang w:eastAsia="en-IN" w:bidi="sa-IN"/>
        </w:rPr>
        <w:t xml:space="preserve"> possible while tenanting a body. This is technically known as </w:t>
      </w:r>
      <w:proofErr w:type="spellStart"/>
      <w:r w:rsidR="000C5A76" w:rsidRPr="00394265">
        <w:rPr>
          <w:rFonts w:ascii="Times New Roman" w:eastAsia="Times New Roman" w:hAnsi="Times New Roman" w:cs="Times New Roman"/>
          <w:color w:val="000000" w:themeColor="text1"/>
          <w:sz w:val="28"/>
          <w:szCs w:val="28"/>
          <w:lang w:eastAsia="en-IN" w:bidi="sa-IN"/>
        </w:rPr>
        <w:t>Jīvanamukti</w:t>
      </w:r>
      <w:proofErr w:type="spellEnd"/>
      <w:r w:rsidR="000C5A76" w:rsidRPr="00394265">
        <w:rPr>
          <w:rFonts w:ascii="Times New Roman" w:eastAsia="Times New Roman" w:hAnsi="Times New Roman" w:cs="Times New Roman"/>
          <w:color w:val="000000" w:themeColor="text1"/>
          <w:sz w:val="28"/>
          <w:szCs w:val="28"/>
          <w:lang w:eastAsia="en-IN" w:bidi="sa-IN"/>
        </w:rPr>
        <w:t xml:space="preserve"> </w:t>
      </w:r>
      <w:r w:rsidR="00594523" w:rsidRPr="00394265">
        <w:rPr>
          <w:rFonts w:ascii="Times New Roman" w:eastAsia="Times New Roman" w:hAnsi="Times New Roman" w:cs="Times New Roman"/>
          <w:color w:val="000000" w:themeColor="text1"/>
          <w:sz w:val="28"/>
          <w:szCs w:val="28"/>
          <w:lang w:eastAsia="en-IN" w:bidi="sa-IN"/>
        </w:rPr>
        <w:t>(</w:t>
      </w:r>
      <w:r w:rsidR="000C5A76" w:rsidRPr="00394265">
        <w:rPr>
          <w:rFonts w:ascii="Nirmala UI" w:eastAsia="Times New Roman" w:hAnsi="Nirmala UI" w:cs="Nirmala UI" w:hint="cs"/>
          <w:color w:val="000000" w:themeColor="text1"/>
          <w:sz w:val="28"/>
          <w:szCs w:val="28"/>
          <w:cs/>
          <w:lang w:eastAsia="en-IN" w:bidi="sa-IN"/>
        </w:rPr>
        <w:t>जीवन्मुक्ति</w:t>
      </w:r>
      <w:r w:rsidRPr="00394265">
        <w:rPr>
          <w:rFonts w:ascii="Times New Roman" w:eastAsia="Times New Roman" w:hAnsi="Times New Roman" w:cs="Times New Roman"/>
          <w:color w:val="000000" w:themeColor="text1"/>
          <w:sz w:val="28"/>
          <w:szCs w:val="28"/>
          <w:lang w:eastAsia="en-IN" w:bidi="sa-IN"/>
        </w:rPr>
        <w:t xml:space="preserve">). </w:t>
      </w:r>
      <w:r w:rsidR="000C5A76" w:rsidRPr="00394265">
        <w:rPr>
          <w:rFonts w:ascii="Times New Roman" w:eastAsia="Times New Roman" w:hAnsi="Times New Roman" w:cs="Times New Roman"/>
          <w:color w:val="000000" w:themeColor="text1"/>
          <w:sz w:val="28"/>
          <w:szCs w:val="28"/>
          <w:lang w:eastAsia="en-IN" w:bidi="sa-IN"/>
        </w:rPr>
        <w:t xml:space="preserve">While the person sheds the body he is called as one who has attained </w:t>
      </w:r>
      <w:proofErr w:type="spellStart"/>
      <w:r w:rsidR="000C5A76" w:rsidRPr="00394265">
        <w:rPr>
          <w:rFonts w:ascii="Times New Roman" w:eastAsia="Times New Roman" w:hAnsi="Times New Roman" w:cs="Times New Roman"/>
          <w:color w:val="000000" w:themeColor="text1"/>
          <w:sz w:val="28"/>
          <w:szCs w:val="28"/>
          <w:lang w:eastAsia="en-IN" w:bidi="sa-IN"/>
        </w:rPr>
        <w:t>Viḍehamukti</w:t>
      </w:r>
      <w:proofErr w:type="spellEnd"/>
      <w:r w:rsidR="000C5A76" w:rsidRPr="00394265">
        <w:rPr>
          <w:rFonts w:ascii="Times New Roman" w:eastAsia="Times New Roman" w:hAnsi="Times New Roman" w:cs="Times New Roman"/>
          <w:color w:val="000000" w:themeColor="text1"/>
          <w:sz w:val="28"/>
          <w:szCs w:val="28"/>
          <w:lang w:eastAsia="en-IN" w:bidi="sa-IN"/>
        </w:rPr>
        <w:t xml:space="preserve"> </w:t>
      </w:r>
      <w:r w:rsidR="00594523" w:rsidRPr="00394265">
        <w:rPr>
          <w:rFonts w:ascii="Times New Roman" w:eastAsia="Times New Roman" w:hAnsi="Times New Roman" w:cs="Times New Roman"/>
          <w:color w:val="000000" w:themeColor="text1"/>
          <w:sz w:val="28"/>
          <w:szCs w:val="28"/>
          <w:lang w:eastAsia="en-IN" w:bidi="sa-IN"/>
        </w:rPr>
        <w:t>(</w:t>
      </w:r>
      <w:r w:rsidR="000C5A76" w:rsidRPr="00394265">
        <w:rPr>
          <w:rFonts w:ascii="Nirmala UI" w:eastAsia="Times New Roman" w:hAnsi="Nirmala UI" w:cs="Nirmala UI" w:hint="cs"/>
          <w:color w:val="000000" w:themeColor="text1"/>
          <w:sz w:val="28"/>
          <w:szCs w:val="28"/>
          <w:cs/>
          <w:lang w:eastAsia="en-IN" w:bidi="sa-IN"/>
        </w:rPr>
        <w:t>विदेहमुक्ति</w:t>
      </w:r>
      <w:proofErr w:type="gramStart"/>
      <w:r w:rsidR="00594523" w:rsidRPr="00394265">
        <w:rPr>
          <w:rFonts w:ascii="Times New Roman" w:eastAsia="Times New Roman" w:hAnsi="Times New Roman" w:cs="Times New Roman"/>
          <w:color w:val="000000" w:themeColor="text1"/>
          <w:sz w:val="28"/>
          <w:szCs w:val="28"/>
          <w:lang w:eastAsia="en-IN" w:bidi="sa-IN"/>
        </w:rPr>
        <w:t>)</w:t>
      </w:r>
      <w:r w:rsidR="000C5A76" w:rsidRPr="00394265">
        <w:rPr>
          <w:rFonts w:ascii="Times New Roman" w:eastAsia="Times New Roman" w:hAnsi="Times New Roman" w:cs="Times New Roman"/>
          <w:color w:val="000000" w:themeColor="text1"/>
          <w:sz w:val="28"/>
          <w:szCs w:val="28"/>
          <w:lang w:eastAsia="en-IN" w:bidi="sa-IN"/>
        </w:rPr>
        <w:t> ;</w:t>
      </w:r>
      <w:proofErr w:type="gramEnd"/>
      <w:r w:rsidR="00594523" w:rsidRPr="00394265">
        <w:rPr>
          <w:rFonts w:ascii="Times New Roman" w:eastAsia="Times New Roman" w:hAnsi="Times New Roman" w:cs="Times New Roman"/>
          <w:color w:val="000000" w:themeColor="text1"/>
          <w:sz w:val="28"/>
          <w:szCs w:val="28"/>
          <w:lang w:eastAsia="en-IN" w:bidi="sa-IN"/>
        </w:rPr>
        <w:t xml:space="preserve"> </w:t>
      </w:r>
      <w:r w:rsidR="000C5A76" w:rsidRPr="00394265">
        <w:rPr>
          <w:rFonts w:ascii="Times New Roman" w:eastAsia="Times New Roman" w:hAnsi="Times New Roman" w:cs="Times New Roman"/>
          <w:color w:val="000000" w:themeColor="text1"/>
          <w:sz w:val="28"/>
          <w:szCs w:val="28"/>
          <w:lang w:eastAsia="en-IN" w:bidi="sa-IN"/>
        </w:rPr>
        <w:t>liberated from the body</w:t>
      </w:r>
      <w:r w:rsidR="00594523" w:rsidRPr="00394265">
        <w:rPr>
          <w:rFonts w:ascii="Times New Roman" w:eastAsia="Times New Roman" w:hAnsi="Times New Roman" w:cs="Times New Roman"/>
          <w:color w:val="000000" w:themeColor="text1"/>
          <w:sz w:val="28"/>
          <w:szCs w:val="28"/>
          <w:lang w:eastAsia="en-IN" w:bidi="sa-IN"/>
        </w:rPr>
        <w:t xml:space="preserve">. </w:t>
      </w:r>
      <w:proofErr w:type="spellStart"/>
      <w:r w:rsidR="000C5A76" w:rsidRPr="00394265">
        <w:rPr>
          <w:rFonts w:ascii="Times New Roman" w:eastAsia="Times New Roman" w:hAnsi="Times New Roman" w:cs="Times New Roman"/>
          <w:color w:val="000000" w:themeColor="text1"/>
          <w:sz w:val="28"/>
          <w:szCs w:val="28"/>
          <w:lang w:eastAsia="en-IN" w:bidi="sa-IN"/>
        </w:rPr>
        <w:t>Sāmkhya</w:t>
      </w:r>
      <w:proofErr w:type="spellEnd"/>
      <w:r w:rsidR="000C5A76" w:rsidRPr="00394265">
        <w:rPr>
          <w:rFonts w:ascii="Times New Roman" w:eastAsia="Times New Roman" w:hAnsi="Times New Roman" w:cs="Times New Roman"/>
          <w:color w:val="000000" w:themeColor="text1"/>
          <w:sz w:val="28"/>
          <w:szCs w:val="28"/>
          <w:lang w:eastAsia="en-IN" w:bidi="sa-IN"/>
        </w:rPr>
        <w:t xml:space="preserve"> and Yoga believe that freedom from suffering </w:t>
      </w:r>
      <w:r w:rsidR="00594523" w:rsidRPr="00394265">
        <w:rPr>
          <w:rFonts w:ascii="Times New Roman" w:eastAsia="Times New Roman" w:hAnsi="Times New Roman" w:cs="Times New Roman"/>
          <w:color w:val="000000" w:themeColor="text1"/>
          <w:sz w:val="28"/>
          <w:szCs w:val="28"/>
          <w:lang w:eastAsia="en-IN" w:bidi="sa-IN"/>
        </w:rPr>
        <w:t>dawns when</w:t>
      </w:r>
      <w:r w:rsidR="000C5A76" w:rsidRPr="00394265">
        <w:rPr>
          <w:rFonts w:ascii="Times New Roman" w:eastAsia="Times New Roman" w:hAnsi="Times New Roman" w:cs="Times New Roman"/>
          <w:color w:val="000000" w:themeColor="text1"/>
          <w:sz w:val="28"/>
          <w:szCs w:val="28"/>
          <w:lang w:eastAsia="en-IN" w:bidi="sa-IN"/>
        </w:rPr>
        <w:t xml:space="preserve"> discriminative discernment </w:t>
      </w:r>
      <w:r w:rsidR="00594523" w:rsidRPr="00394265">
        <w:rPr>
          <w:rFonts w:ascii="Times New Roman" w:eastAsia="Times New Roman" w:hAnsi="Times New Roman" w:cs="Times New Roman"/>
          <w:color w:val="000000" w:themeColor="text1"/>
          <w:sz w:val="28"/>
          <w:szCs w:val="28"/>
          <w:lang w:eastAsia="en-IN" w:bidi="sa-IN"/>
        </w:rPr>
        <w:t>(</w:t>
      </w:r>
      <w:r w:rsidR="000C5A76" w:rsidRPr="00394265">
        <w:rPr>
          <w:rFonts w:ascii="Nirmala UI" w:eastAsia="Times New Roman" w:hAnsi="Nirmala UI" w:cs="Nirmala UI" w:hint="cs"/>
          <w:color w:val="000000" w:themeColor="text1"/>
          <w:sz w:val="28"/>
          <w:szCs w:val="28"/>
          <w:cs/>
          <w:lang w:eastAsia="en-IN" w:bidi="sa-IN"/>
        </w:rPr>
        <w:t>विवेकज्ञान</w:t>
      </w:r>
      <w:r w:rsidR="00AC3B3C" w:rsidRPr="00394265">
        <w:rPr>
          <w:rFonts w:ascii="Times New Roman" w:eastAsia="Times New Roman" w:hAnsi="Times New Roman" w:cs="Times New Roman"/>
          <w:color w:val="000000" w:themeColor="text1"/>
          <w:sz w:val="28"/>
          <w:szCs w:val="28"/>
          <w:lang w:eastAsia="en-IN" w:bidi="sa-IN"/>
        </w:rPr>
        <w:t>) arises</w:t>
      </w:r>
      <w:r w:rsidR="00594523" w:rsidRPr="00394265">
        <w:rPr>
          <w:rFonts w:ascii="Times New Roman" w:eastAsia="Times New Roman" w:hAnsi="Times New Roman" w:cs="Times New Roman"/>
          <w:color w:val="000000" w:themeColor="text1"/>
          <w:sz w:val="28"/>
          <w:szCs w:val="28"/>
          <w:lang w:eastAsia="en-IN" w:bidi="sa-IN"/>
        </w:rPr>
        <w:t>.</w:t>
      </w:r>
      <w:r w:rsidR="000C5A76" w:rsidRPr="00394265">
        <w:rPr>
          <w:rFonts w:ascii="Times New Roman" w:eastAsia="Times New Roman" w:hAnsi="Times New Roman" w:cs="Times New Roman"/>
          <w:color w:val="000000" w:themeColor="text1"/>
          <w:sz w:val="28"/>
          <w:szCs w:val="28"/>
          <w:lang w:eastAsia="en-IN" w:bidi="sa-IN"/>
        </w:rPr>
        <w:t xml:space="preserve"> Mokṣa is possible in the worldly state even when the self is still embodied</w:t>
      </w:r>
      <w:r w:rsidR="00594523" w:rsidRPr="00394265">
        <w:rPr>
          <w:rFonts w:ascii="Times New Roman" w:eastAsia="Times New Roman" w:hAnsi="Times New Roman" w:cs="Times New Roman"/>
          <w:color w:val="000000" w:themeColor="text1"/>
          <w:sz w:val="28"/>
          <w:szCs w:val="28"/>
          <w:lang w:eastAsia="en-IN" w:bidi="sa-IN"/>
        </w:rPr>
        <w:t xml:space="preserve"> (</w:t>
      </w:r>
      <w:r w:rsidR="000C5A76" w:rsidRPr="00394265">
        <w:rPr>
          <w:rFonts w:ascii="Nirmala UI" w:eastAsia="Times New Roman" w:hAnsi="Nirmala UI" w:cs="Nirmala UI" w:hint="cs"/>
          <w:color w:val="000000" w:themeColor="text1"/>
          <w:sz w:val="28"/>
          <w:szCs w:val="28"/>
          <w:cs/>
          <w:lang w:eastAsia="en-IN" w:bidi="sa-IN"/>
        </w:rPr>
        <w:t>जीवन्मुक्ति</w:t>
      </w:r>
      <w:proofErr w:type="gramStart"/>
      <w:r w:rsidR="00594523" w:rsidRPr="00394265">
        <w:rPr>
          <w:rFonts w:ascii="Times New Roman" w:eastAsia="Times New Roman" w:hAnsi="Times New Roman" w:cs="Times New Roman"/>
          <w:color w:val="000000" w:themeColor="text1"/>
          <w:sz w:val="28"/>
          <w:szCs w:val="28"/>
          <w:lang w:eastAsia="en-IN" w:bidi="sa-IN"/>
        </w:rPr>
        <w:t>)</w:t>
      </w:r>
      <w:r w:rsidR="000C5A76" w:rsidRPr="00394265">
        <w:rPr>
          <w:rFonts w:ascii="Times New Roman" w:eastAsia="Times New Roman" w:hAnsi="Times New Roman" w:cs="Times New Roman"/>
          <w:color w:val="000000" w:themeColor="text1"/>
          <w:sz w:val="28"/>
          <w:szCs w:val="28"/>
          <w:lang w:eastAsia="en-IN" w:bidi="sa-IN"/>
        </w:rPr>
        <w:t xml:space="preserve"> .</w:t>
      </w:r>
      <w:proofErr w:type="gramEnd"/>
    </w:p>
    <w:p w:rsidR="00F107D2" w:rsidRPr="00394265" w:rsidRDefault="00CA64A9" w:rsidP="00B4086F">
      <w:pPr>
        <w:spacing w:after="0" w:line="360" w:lineRule="auto"/>
        <w:ind w:firstLine="720"/>
        <w:jc w:val="both"/>
        <w:rPr>
          <w:rFonts w:ascii="Times New Roman" w:eastAsia="Calibri" w:hAnsi="Times New Roman" w:cs="Times New Roman"/>
          <w:color w:val="000000" w:themeColor="text1"/>
          <w:sz w:val="28"/>
          <w:szCs w:val="28"/>
        </w:rPr>
      </w:pPr>
      <w:r w:rsidRPr="00394265">
        <w:rPr>
          <w:rFonts w:ascii="Times New Roman" w:eastAsia="Calibri" w:hAnsi="Times New Roman" w:cs="Times New Roman"/>
          <w:color w:val="000000" w:themeColor="text1"/>
          <w:sz w:val="28"/>
          <w:szCs w:val="28"/>
          <w:lang w:val="en-US"/>
        </w:rPr>
        <w:t>It is believed by the </w:t>
      </w:r>
      <w:proofErr w:type="spellStart"/>
      <w:r w:rsidRPr="00394265">
        <w:rPr>
          <w:rFonts w:ascii="Times New Roman" w:eastAsia="Calibri" w:hAnsi="Times New Roman" w:cs="Times New Roman"/>
          <w:i/>
          <w:iCs/>
          <w:color w:val="000000" w:themeColor="text1"/>
          <w:sz w:val="28"/>
          <w:szCs w:val="28"/>
        </w:rPr>
        <w:t>Kevalādvaita</w:t>
      </w:r>
      <w:proofErr w:type="spellEnd"/>
      <w:r w:rsidRPr="00394265">
        <w:rPr>
          <w:rFonts w:ascii="Times New Roman" w:eastAsia="Calibri" w:hAnsi="Times New Roman" w:cs="Times New Roman"/>
          <w:color w:val="000000" w:themeColor="text1"/>
          <w:sz w:val="28"/>
          <w:szCs w:val="28"/>
          <w:lang w:val="en-US"/>
        </w:rPr>
        <w:t>, </w:t>
      </w:r>
      <w:proofErr w:type="spellStart"/>
      <w:r w:rsidRPr="00394265">
        <w:rPr>
          <w:rFonts w:ascii="Times New Roman" w:eastAsia="Calibri" w:hAnsi="Times New Roman" w:cs="Times New Roman"/>
          <w:i/>
          <w:iCs/>
          <w:color w:val="000000" w:themeColor="text1"/>
          <w:sz w:val="28"/>
          <w:szCs w:val="28"/>
          <w:lang w:val="en-US"/>
        </w:rPr>
        <w:t>Sāṃkhya</w:t>
      </w:r>
      <w:proofErr w:type="spellEnd"/>
      <w:r w:rsidRPr="00394265">
        <w:rPr>
          <w:rFonts w:ascii="Times New Roman" w:eastAsia="Calibri" w:hAnsi="Times New Roman" w:cs="Times New Roman"/>
          <w:color w:val="000000" w:themeColor="text1"/>
          <w:sz w:val="28"/>
          <w:szCs w:val="28"/>
          <w:lang w:val="en-US"/>
        </w:rPr>
        <w:t xml:space="preserve">, </w:t>
      </w:r>
      <w:r w:rsidR="00AC3B3C" w:rsidRPr="00394265">
        <w:rPr>
          <w:rFonts w:ascii="Times New Roman" w:eastAsia="Calibri" w:hAnsi="Times New Roman" w:cs="Times New Roman"/>
          <w:color w:val="000000" w:themeColor="text1"/>
          <w:sz w:val="28"/>
          <w:szCs w:val="28"/>
          <w:lang w:val="en-US"/>
        </w:rPr>
        <w:t>Buddha,</w:t>
      </w:r>
      <w:r w:rsidRPr="00394265">
        <w:rPr>
          <w:rFonts w:ascii="Times New Roman" w:eastAsia="Calibri" w:hAnsi="Times New Roman" w:cs="Times New Roman"/>
          <w:color w:val="000000" w:themeColor="text1"/>
          <w:sz w:val="28"/>
          <w:szCs w:val="28"/>
          <w:lang w:val="en-US"/>
        </w:rPr>
        <w:t xml:space="preserve"> and </w:t>
      </w:r>
      <w:proofErr w:type="spellStart"/>
      <w:r w:rsidRPr="00394265">
        <w:rPr>
          <w:rFonts w:ascii="Times New Roman" w:eastAsia="Calibri" w:hAnsi="Times New Roman" w:cs="Times New Roman"/>
          <w:color w:val="000000" w:themeColor="text1"/>
          <w:sz w:val="28"/>
          <w:szCs w:val="28"/>
          <w:lang w:val="en-US"/>
        </w:rPr>
        <w:t>Jaina</w:t>
      </w:r>
      <w:proofErr w:type="spellEnd"/>
      <w:r w:rsidRPr="00394265">
        <w:rPr>
          <w:rFonts w:ascii="Times New Roman" w:eastAsia="Calibri" w:hAnsi="Times New Roman" w:cs="Times New Roman"/>
          <w:color w:val="000000" w:themeColor="text1"/>
          <w:sz w:val="28"/>
          <w:szCs w:val="28"/>
          <w:lang w:val="en-US"/>
        </w:rPr>
        <w:t>-Dar</w:t>
      </w:r>
      <w:r w:rsidRPr="00394265">
        <w:rPr>
          <w:rFonts w:ascii="Times New Roman" w:eastAsia="Calibri" w:hAnsi="Times New Roman" w:cs="Times New Roman"/>
          <w:color w:val="000000" w:themeColor="text1"/>
          <w:sz w:val="28"/>
          <w:szCs w:val="28"/>
        </w:rPr>
        <w:t>ś</w:t>
      </w:r>
      <w:proofErr w:type="spellStart"/>
      <w:r w:rsidRPr="00394265">
        <w:rPr>
          <w:rFonts w:ascii="Times New Roman" w:eastAsia="Calibri" w:hAnsi="Times New Roman" w:cs="Times New Roman"/>
          <w:color w:val="000000" w:themeColor="text1"/>
          <w:sz w:val="28"/>
          <w:szCs w:val="28"/>
          <w:lang w:val="en-US"/>
        </w:rPr>
        <w:t>ana</w:t>
      </w:r>
      <w:proofErr w:type="spellEnd"/>
      <w:r w:rsidRPr="00394265">
        <w:rPr>
          <w:rFonts w:ascii="Times New Roman" w:eastAsia="Calibri" w:hAnsi="Times New Roman" w:cs="Times New Roman"/>
          <w:color w:val="000000" w:themeColor="text1"/>
          <w:sz w:val="28"/>
          <w:szCs w:val="28"/>
          <w:lang w:val="en-US"/>
        </w:rPr>
        <w:t xml:space="preserve">-s that the final emancipation, which is the goal of an aspirant, can be obtained even during one’s life time. </w:t>
      </w:r>
      <w:r w:rsidR="00AC5184" w:rsidRPr="00394265">
        <w:rPr>
          <w:rFonts w:ascii="Times New Roman" w:eastAsia="Calibri" w:hAnsi="Times New Roman" w:cs="Times New Roman"/>
          <w:color w:val="000000" w:themeColor="text1"/>
          <w:sz w:val="28"/>
          <w:szCs w:val="28"/>
          <w:lang w:val="en-US"/>
        </w:rPr>
        <w:t xml:space="preserve">Even after obtaining liberation the body survives in its present form as a result of the person’s ripened actions </w:t>
      </w:r>
      <w:r w:rsidR="00AC3B3C" w:rsidRPr="00394265">
        <w:rPr>
          <w:rFonts w:ascii="Times New Roman" w:eastAsia="Calibri" w:hAnsi="Times New Roman" w:cs="Times New Roman"/>
          <w:color w:val="000000" w:themeColor="text1"/>
          <w:sz w:val="28"/>
          <w:szCs w:val="28"/>
          <w:lang w:val="en-US"/>
        </w:rPr>
        <w:t>that have been put into motion -</w:t>
      </w:r>
      <w:proofErr w:type="spellStart"/>
      <w:r w:rsidR="00AC5184" w:rsidRPr="00394265">
        <w:rPr>
          <w:rFonts w:ascii="Times New Roman" w:eastAsia="Calibri" w:hAnsi="Times New Roman" w:cs="Times New Roman"/>
          <w:i/>
          <w:color w:val="000000" w:themeColor="text1"/>
          <w:sz w:val="28"/>
          <w:szCs w:val="28"/>
          <w:lang w:val="en-US"/>
        </w:rPr>
        <w:t>Prārabdha</w:t>
      </w:r>
      <w:proofErr w:type="spellEnd"/>
      <w:r w:rsidR="00AC5184" w:rsidRPr="00394265">
        <w:rPr>
          <w:rFonts w:ascii="Times New Roman" w:eastAsia="Calibri" w:hAnsi="Times New Roman" w:cs="Times New Roman"/>
          <w:i/>
          <w:color w:val="000000" w:themeColor="text1"/>
          <w:sz w:val="28"/>
          <w:szCs w:val="28"/>
          <w:lang w:val="en-US"/>
        </w:rPr>
        <w:t xml:space="preserve"> karma</w:t>
      </w:r>
      <w:r w:rsidR="00AC3B3C" w:rsidRPr="00394265">
        <w:rPr>
          <w:rFonts w:ascii="Times New Roman" w:eastAsia="Calibri" w:hAnsi="Times New Roman" w:cs="Times New Roman"/>
          <w:i/>
          <w:color w:val="000000" w:themeColor="text1"/>
          <w:sz w:val="28"/>
          <w:szCs w:val="28"/>
          <w:lang w:val="en-US"/>
        </w:rPr>
        <w:t>-</w:t>
      </w:r>
      <w:r w:rsidR="00AC5184" w:rsidRPr="00394265">
        <w:rPr>
          <w:rFonts w:ascii="Times New Roman" w:eastAsia="Calibri" w:hAnsi="Times New Roman" w:cs="Times New Roman"/>
          <w:color w:val="000000" w:themeColor="text1"/>
          <w:sz w:val="28"/>
          <w:szCs w:val="28"/>
          <w:lang w:val="en-US"/>
        </w:rPr>
        <w:t xml:space="preserve"> till his life span is over. It is compared to the wheel of a potter that keeps rotating even after the purpose is served and stops only when the momentum imparted to it is exhausted. During this state, the aspirant is free from the binding force of actions, from all luring   temptations, from passion and from any other worldly agitation. The </w:t>
      </w:r>
      <w:proofErr w:type="spellStart"/>
      <w:r w:rsidR="00AC5184" w:rsidRPr="00394265">
        <w:rPr>
          <w:rFonts w:ascii="Times New Roman" w:eastAsia="Calibri" w:hAnsi="Times New Roman" w:cs="Times New Roman"/>
          <w:i/>
          <w:iCs/>
          <w:color w:val="000000" w:themeColor="text1"/>
          <w:sz w:val="28"/>
          <w:szCs w:val="28"/>
          <w:lang w:val="en-US"/>
        </w:rPr>
        <w:t>Bhagavadgītā</w:t>
      </w:r>
      <w:proofErr w:type="spellEnd"/>
      <w:r w:rsidR="00AC5184" w:rsidRPr="00394265">
        <w:rPr>
          <w:rFonts w:ascii="Times New Roman" w:eastAsia="Calibri" w:hAnsi="Times New Roman" w:cs="Times New Roman"/>
          <w:color w:val="000000" w:themeColor="text1"/>
          <w:sz w:val="28"/>
          <w:szCs w:val="28"/>
          <w:lang w:val="en-US"/>
        </w:rPr>
        <w:t xml:space="preserve"> applies the alternative </w:t>
      </w:r>
      <w:r w:rsidR="00AC3B3C" w:rsidRPr="00394265">
        <w:rPr>
          <w:rFonts w:ascii="Times New Roman" w:eastAsia="Calibri" w:hAnsi="Times New Roman" w:cs="Times New Roman"/>
          <w:color w:val="000000" w:themeColor="text1"/>
          <w:sz w:val="28"/>
          <w:szCs w:val="28"/>
          <w:lang w:val="en-US"/>
        </w:rPr>
        <w:t>terms such</w:t>
      </w:r>
      <w:r w:rsidR="00AC5184" w:rsidRPr="00394265">
        <w:rPr>
          <w:rFonts w:ascii="Times New Roman" w:eastAsia="Calibri" w:hAnsi="Times New Roman" w:cs="Times New Roman"/>
          <w:color w:val="000000" w:themeColor="text1"/>
          <w:sz w:val="28"/>
          <w:szCs w:val="28"/>
          <w:lang w:val="en-US"/>
        </w:rPr>
        <w:t xml:space="preserve"> as </w:t>
      </w:r>
      <w:proofErr w:type="spellStart"/>
      <w:r w:rsidR="00AC5184" w:rsidRPr="00394265">
        <w:rPr>
          <w:rFonts w:ascii="Times New Roman" w:eastAsia="Calibri" w:hAnsi="Times New Roman" w:cs="Times New Roman"/>
          <w:i/>
          <w:color w:val="000000" w:themeColor="text1"/>
          <w:sz w:val="28"/>
          <w:szCs w:val="28"/>
          <w:lang w:val="en-US"/>
        </w:rPr>
        <w:t>Karmayogin</w:t>
      </w:r>
      <w:proofErr w:type="spellEnd"/>
      <w:r w:rsidR="00AC5184" w:rsidRPr="00394265">
        <w:rPr>
          <w:rFonts w:ascii="Times New Roman" w:eastAsia="Calibri" w:hAnsi="Times New Roman" w:cs="Times New Roman"/>
          <w:i/>
          <w:color w:val="000000" w:themeColor="text1"/>
          <w:sz w:val="28"/>
          <w:szCs w:val="28"/>
          <w:lang w:val="en-US"/>
        </w:rPr>
        <w:t xml:space="preserve">, </w:t>
      </w:r>
      <w:proofErr w:type="spellStart"/>
      <w:r w:rsidR="00AC5184" w:rsidRPr="00394265">
        <w:rPr>
          <w:rFonts w:ascii="Times New Roman" w:eastAsia="Calibri" w:hAnsi="Times New Roman" w:cs="Times New Roman"/>
          <w:i/>
          <w:color w:val="000000" w:themeColor="text1"/>
          <w:sz w:val="28"/>
          <w:szCs w:val="28"/>
          <w:lang w:val="en-US"/>
        </w:rPr>
        <w:t>Jñānin</w:t>
      </w:r>
      <w:proofErr w:type="spellEnd"/>
      <w:r w:rsidR="00AC5184" w:rsidRPr="00394265">
        <w:rPr>
          <w:rFonts w:ascii="Times New Roman" w:eastAsia="Calibri" w:hAnsi="Times New Roman" w:cs="Times New Roman"/>
          <w:i/>
          <w:color w:val="000000" w:themeColor="text1"/>
          <w:sz w:val="28"/>
          <w:szCs w:val="28"/>
          <w:lang w:val="en-US"/>
        </w:rPr>
        <w:t xml:space="preserve">, Bhakta, </w:t>
      </w:r>
      <w:proofErr w:type="spellStart"/>
      <w:r w:rsidR="00AC5184" w:rsidRPr="00394265">
        <w:rPr>
          <w:rFonts w:ascii="Times New Roman" w:eastAsia="Calibri" w:hAnsi="Times New Roman" w:cs="Times New Roman"/>
          <w:i/>
          <w:color w:val="000000" w:themeColor="text1"/>
          <w:sz w:val="28"/>
          <w:szCs w:val="28"/>
          <w:lang w:val="en-US"/>
        </w:rPr>
        <w:t>Guṇātīta</w:t>
      </w:r>
      <w:proofErr w:type="spellEnd"/>
      <w:r w:rsidR="00AC5184" w:rsidRPr="00394265">
        <w:rPr>
          <w:rFonts w:ascii="Times New Roman" w:eastAsia="Calibri" w:hAnsi="Times New Roman" w:cs="Times New Roman"/>
          <w:i/>
          <w:color w:val="000000" w:themeColor="text1"/>
          <w:sz w:val="28"/>
          <w:szCs w:val="28"/>
          <w:lang w:val="en-US"/>
        </w:rPr>
        <w:t xml:space="preserve">, </w:t>
      </w:r>
      <w:proofErr w:type="spellStart"/>
      <w:proofErr w:type="gramStart"/>
      <w:r w:rsidR="00AC5184" w:rsidRPr="00394265">
        <w:rPr>
          <w:rFonts w:ascii="Times New Roman" w:eastAsia="Calibri" w:hAnsi="Times New Roman" w:cs="Times New Roman"/>
          <w:i/>
          <w:color w:val="000000" w:themeColor="text1"/>
          <w:sz w:val="28"/>
          <w:szCs w:val="28"/>
          <w:lang w:val="en-US"/>
        </w:rPr>
        <w:t>Sthitaprajña</w:t>
      </w:r>
      <w:proofErr w:type="spellEnd"/>
      <w:proofErr w:type="gramEnd"/>
      <w:r w:rsidR="00AC5184" w:rsidRPr="00394265">
        <w:rPr>
          <w:rFonts w:ascii="Times New Roman" w:eastAsia="Calibri" w:hAnsi="Times New Roman" w:cs="Times New Roman"/>
          <w:color w:val="000000" w:themeColor="text1"/>
          <w:sz w:val="28"/>
          <w:szCs w:val="28"/>
          <w:lang w:val="en-US"/>
        </w:rPr>
        <w:t xml:space="preserve"> for </w:t>
      </w:r>
      <w:proofErr w:type="spellStart"/>
      <w:r w:rsidR="00AC5184" w:rsidRPr="00394265">
        <w:rPr>
          <w:rFonts w:ascii="Times New Roman" w:eastAsia="Calibri" w:hAnsi="Times New Roman" w:cs="Times New Roman"/>
          <w:i/>
          <w:color w:val="000000" w:themeColor="text1"/>
          <w:sz w:val="28"/>
          <w:szCs w:val="28"/>
          <w:lang w:val="en-US"/>
        </w:rPr>
        <w:t>Jīvanmukta</w:t>
      </w:r>
      <w:proofErr w:type="spellEnd"/>
      <w:r w:rsidR="00AC5184" w:rsidRPr="00394265">
        <w:rPr>
          <w:rFonts w:ascii="Times New Roman" w:eastAsia="Calibri" w:hAnsi="Times New Roman" w:cs="Times New Roman"/>
          <w:i/>
          <w:color w:val="000000" w:themeColor="text1"/>
          <w:sz w:val="28"/>
          <w:szCs w:val="28"/>
          <w:lang w:val="en-US"/>
        </w:rPr>
        <w:t>-</w:t>
      </w:r>
      <w:r w:rsidR="00AC5184" w:rsidRPr="00394265">
        <w:rPr>
          <w:rFonts w:ascii="Times New Roman" w:eastAsia="Calibri" w:hAnsi="Times New Roman" w:cs="Times New Roman"/>
          <w:iCs/>
          <w:color w:val="000000" w:themeColor="text1"/>
          <w:sz w:val="28"/>
          <w:szCs w:val="28"/>
          <w:lang w:val="en-US"/>
        </w:rPr>
        <w:t>s</w:t>
      </w:r>
      <w:r w:rsidR="009A7223" w:rsidRPr="00394265">
        <w:rPr>
          <w:rFonts w:ascii="Times New Roman" w:eastAsia="Calibri" w:hAnsi="Times New Roman" w:cs="Times New Roman"/>
          <w:b/>
          <w:bCs/>
          <w:color w:val="000000" w:themeColor="text1"/>
          <w:sz w:val="28"/>
          <w:szCs w:val="28"/>
        </w:rPr>
        <w:t xml:space="preserve">. </w:t>
      </w:r>
      <w:r w:rsidR="009A7223" w:rsidRPr="00394265">
        <w:rPr>
          <w:rFonts w:ascii="Times New Roman" w:eastAsia="Calibri" w:hAnsi="Times New Roman" w:cs="Times New Roman"/>
          <w:color w:val="000000" w:themeColor="text1"/>
          <w:sz w:val="28"/>
          <w:szCs w:val="28"/>
        </w:rPr>
        <w:t xml:space="preserve">It says: “Those whose minds are established in </w:t>
      </w:r>
      <w:r w:rsidR="009A7223" w:rsidRPr="00394265">
        <w:rPr>
          <w:rFonts w:ascii="Times New Roman" w:eastAsia="Calibri" w:hAnsi="Times New Roman" w:cs="Times New Roman"/>
          <w:color w:val="000000" w:themeColor="text1"/>
          <w:sz w:val="28"/>
          <w:szCs w:val="28"/>
          <w:lang w:val="en-US"/>
        </w:rPr>
        <w:lastRenderedPageBreak/>
        <w:t xml:space="preserve">spiritual equanimity </w:t>
      </w:r>
      <w:r w:rsidR="009A7223" w:rsidRPr="00394265">
        <w:rPr>
          <w:rFonts w:ascii="Times New Roman" w:eastAsia="Calibri" w:hAnsi="Times New Roman" w:cs="Times New Roman"/>
          <w:color w:val="000000" w:themeColor="text1"/>
          <w:sz w:val="28"/>
          <w:szCs w:val="28"/>
        </w:rPr>
        <w:t>conquer the cycle of birth and death in this very life. They possess the flawless qualities of God, and are therefore seated in the Absolute Truth.”</w:t>
      </w:r>
    </w:p>
    <w:p w:rsidR="00F107D2" w:rsidRPr="00394265" w:rsidRDefault="00F107D2" w:rsidP="00F107D2">
      <w:pPr>
        <w:rPr>
          <w:rFonts w:ascii="Times New Roman" w:hAnsi="Times New Roman" w:cs="Times New Roman"/>
          <w:color w:val="000000" w:themeColor="text1"/>
          <w:sz w:val="28"/>
          <w:szCs w:val="28"/>
        </w:rPr>
      </w:pPr>
      <w:r w:rsidRPr="00394265">
        <w:rPr>
          <w:rFonts w:ascii="Nirmala UI" w:hAnsi="Nirmala UI" w:cs="Nirmala UI" w:hint="cs"/>
          <w:color w:val="000000" w:themeColor="text1"/>
          <w:sz w:val="28"/>
          <w:szCs w:val="28"/>
          <w:shd w:val="clear" w:color="auto" w:fill="FFFFFF"/>
          <w:cs/>
          <w:lang w:bidi="hi-IN"/>
        </w:rPr>
        <w:t>इहैव</w:t>
      </w:r>
      <w:r w:rsidRPr="00394265">
        <w:rPr>
          <w:rFonts w:ascii="Times New Roman" w:hAnsi="Times New Roman" w:cs="Times New Roman"/>
          <w:color w:val="000000" w:themeColor="text1"/>
          <w:sz w:val="28"/>
          <w:szCs w:val="28"/>
          <w:shd w:val="clear" w:color="auto" w:fill="FFFFFF"/>
          <w:rtl/>
          <w:cs/>
        </w:rPr>
        <w:t xml:space="preserve"> </w:t>
      </w:r>
      <w:r w:rsidRPr="00394265">
        <w:rPr>
          <w:rFonts w:ascii="Nirmala UI" w:hAnsi="Nirmala UI" w:cs="Nirmala UI" w:hint="cs"/>
          <w:color w:val="000000" w:themeColor="text1"/>
          <w:sz w:val="28"/>
          <w:szCs w:val="28"/>
          <w:shd w:val="clear" w:color="auto" w:fill="FFFFFF"/>
          <w:cs/>
          <w:lang w:bidi="hi-IN"/>
        </w:rPr>
        <w:t>तैर्जितः</w:t>
      </w:r>
      <w:r w:rsidRPr="00394265">
        <w:rPr>
          <w:rFonts w:ascii="Times New Roman" w:hAnsi="Times New Roman" w:cs="Times New Roman"/>
          <w:color w:val="000000" w:themeColor="text1"/>
          <w:sz w:val="28"/>
          <w:szCs w:val="28"/>
          <w:shd w:val="clear" w:color="auto" w:fill="FFFFFF"/>
          <w:rtl/>
          <w:cs/>
        </w:rPr>
        <w:t xml:space="preserve"> </w:t>
      </w:r>
      <w:r w:rsidRPr="00394265">
        <w:rPr>
          <w:rFonts w:ascii="Nirmala UI" w:hAnsi="Nirmala UI" w:cs="Nirmala UI" w:hint="cs"/>
          <w:color w:val="000000" w:themeColor="text1"/>
          <w:sz w:val="28"/>
          <w:szCs w:val="28"/>
          <w:shd w:val="clear" w:color="auto" w:fill="FFFFFF"/>
          <w:cs/>
          <w:lang w:bidi="hi-IN"/>
        </w:rPr>
        <w:t>सर्गो</w:t>
      </w:r>
      <w:r w:rsidRPr="00394265">
        <w:rPr>
          <w:rFonts w:ascii="Times New Roman" w:hAnsi="Times New Roman" w:cs="Times New Roman"/>
          <w:color w:val="000000" w:themeColor="text1"/>
          <w:sz w:val="28"/>
          <w:szCs w:val="28"/>
          <w:shd w:val="clear" w:color="auto" w:fill="FFFFFF"/>
          <w:rtl/>
          <w:cs/>
        </w:rPr>
        <w:t xml:space="preserve"> </w:t>
      </w:r>
      <w:r w:rsidRPr="00394265">
        <w:rPr>
          <w:rFonts w:ascii="Nirmala UI" w:hAnsi="Nirmala UI" w:cs="Nirmala UI" w:hint="cs"/>
          <w:color w:val="000000" w:themeColor="text1"/>
          <w:sz w:val="28"/>
          <w:szCs w:val="28"/>
          <w:shd w:val="clear" w:color="auto" w:fill="FFFFFF"/>
          <w:cs/>
          <w:lang w:bidi="hi-IN"/>
        </w:rPr>
        <w:t>येषां</w:t>
      </w:r>
      <w:r w:rsidRPr="00394265">
        <w:rPr>
          <w:rFonts w:ascii="Times New Roman" w:hAnsi="Times New Roman" w:cs="Times New Roman"/>
          <w:color w:val="000000" w:themeColor="text1"/>
          <w:sz w:val="28"/>
          <w:szCs w:val="28"/>
          <w:shd w:val="clear" w:color="auto" w:fill="FFFFFF"/>
          <w:rtl/>
          <w:cs/>
        </w:rPr>
        <w:t xml:space="preserve"> </w:t>
      </w:r>
      <w:r w:rsidRPr="00394265">
        <w:rPr>
          <w:rFonts w:ascii="Nirmala UI" w:hAnsi="Nirmala UI" w:cs="Nirmala UI" w:hint="cs"/>
          <w:color w:val="000000" w:themeColor="text1"/>
          <w:sz w:val="28"/>
          <w:szCs w:val="28"/>
          <w:shd w:val="clear" w:color="auto" w:fill="FFFFFF"/>
          <w:cs/>
          <w:lang w:bidi="hi-IN"/>
        </w:rPr>
        <w:t>साम्ये</w:t>
      </w:r>
      <w:r w:rsidRPr="00394265">
        <w:rPr>
          <w:rFonts w:ascii="Times New Roman" w:hAnsi="Times New Roman" w:cs="Times New Roman"/>
          <w:color w:val="000000" w:themeColor="text1"/>
          <w:sz w:val="28"/>
          <w:szCs w:val="28"/>
          <w:shd w:val="clear" w:color="auto" w:fill="FFFFFF"/>
          <w:rtl/>
          <w:cs/>
        </w:rPr>
        <w:t xml:space="preserve"> </w:t>
      </w:r>
      <w:r w:rsidRPr="00394265">
        <w:rPr>
          <w:rFonts w:ascii="Nirmala UI" w:hAnsi="Nirmala UI" w:cs="Nirmala UI" w:hint="cs"/>
          <w:color w:val="000000" w:themeColor="text1"/>
          <w:sz w:val="28"/>
          <w:szCs w:val="28"/>
          <w:shd w:val="clear" w:color="auto" w:fill="FFFFFF"/>
          <w:cs/>
          <w:lang w:bidi="hi-IN"/>
        </w:rPr>
        <w:t>स्थितं</w:t>
      </w:r>
      <w:r w:rsidRPr="00394265">
        <w:rPr>
          <w:rFonts w:ascii="Times New Roman" w:hAnsi="Times New Roman" w:cs="Times New Roman"/>
          <w:color w:val="000000" w:themeColor="text1"/>
          <w:sz w:val="28"/>
          <w:szCs w:val="28"/>
          <w:shd w:val="clear" w:color="auto" w:fill="FFFFFF"/>
          <w:rtl/>
          <w:cs/>
        </w:rPr>
        <w:t xml:space="preserve"> </w:t>
      </w:r>
      <w:r w:rsidRPr="00394265">
        <w:rPr>
          <w:rFonts w:ascii="Nirmala UI" w:hAnsi="Nirmala UI" w:cs="Nirmala UI" w:hint="cs"/>
          <w:color w:val="000000" w:themeColor="text1"/>
          <w:sz w:val="28"/>
          <w:szCs w:val="28"/>
          <w:shd w:val="clear" w:color="auto" w:fill="FFFFFF"/>
          <w:cs/>
          <w:lang w:bidi="hi-IN"/>
        </w:rPr>
        <w:t>मनः।</w:t>
      </w:r>
    </w:p>
    <w:p w:rsidR="00AC5184" w:rsidRPr="00394265" w:rsidRDefault="00F107D2" w:rsidP="00F107D2">
      <w:pPr>
        <w:shd w:val="clear" w:color="auto" w:fill="FFFFFF"/>
        <w:rPr>
          <w:rFonts w:ascii="Times New Roman" w:hAnsi="Times New Roman" w:cs="Times New Roman"/>
          <w:color w:val="000000" w:themeColor="text1"/>
          <w:sz w:val="28"/>
          <w:szCs w:val="28"/>
        </w:rPr>
      </w:pPr>
      <w:r w:rsidRPr="00394265">
        <w:rPr>
          <w:rFonts w:ascii="Nirmala UI" w:hAnsi="Nirmala UI" w:cs="Nirmala UI" w:hint="cs"/>
          <w:color w:val="000000" w:themeColor="text1"/>
          <w:sz w:val="28"/>
          <w:szCs w:val="28"/>
          <w:cs/>
          <w:lang w:bidi="hi-IN"/>
        </w:rPr>
        <w:t>निर्दोषं</w:t>
      </w:r>
      <w:r w:rsidRPr="00394265">
        <w:rPr>
          <w:rFonts w:ascii="Times New Roman" w:hAnsi="Times New Roman" w:cs="Times New Roman"/>
          <w:color w:val="000000" w:themeColor="text1"/>
          <w:sz w:val="28"/>
          <w:szCs w:val="28"/>
          <w:rtl/>
          <w:cs/>
        </w:rPr>
        <w:t xml:space="preserve"> </w:t>
      </w:r>
      <w:r w:rsidRPr="00394265">
        <w:rPr>
          <w:rFonts w:ascii="Nirmala UI" w:hAnsi="Nirmala UI" w:cs="Nirmala UI" w:hint="cs"/>
          <w:color w:val="000000" w:themeColor="text1"/>
          <w:sz w:val="28"/>
          <w:szCs w:val="28"/>
          <w:cs/>
          <w:lang w:bidi="hi-IN"/>
        </w:rPr>
        <w:t>हि</w:t>
      </w:r>
      <w:r w:rsidRPr="00394265">
        <w:rPr>
          <w:rFonts w:ascii="Times New Roman" w:hAnsi="Times New Roman" w:cs="Times New Roman"/>
          <w:color w:val="000000" w:themeColor="text1"/>
          <w:sz w:val="28"/>
          <w:szCs w:val="28"/>
          <w:rtl/>
          <w:cs/>
        </w:rPr>
        <w:t xml:space="preserve"> </w:t>
      </w:r>
      <w:r w:rsidRPr="00394265">
        <w:rPr>
          <w:rFonts w:ascii="Nirmala UI" w:hAnsi="Nirmala UI" w:cs="Nirmala UI" w:hint="cs"/>
          <w:color w:val="000000" w:themeColor="text1"/>
          <w:sz w:val="28"/>
          <w:szCs w:val="28"/>
          <w:cs/>
          <w:lang w:bidi="hi-IN"/>
        </w:rPr>
        <w:t>समं</w:t>
      </w:r>
      <w:r w:rsidRPr="00394265">
        <w:rPr>
          <w:rFonts w:ascii="Times New Roman" w:hAnsi="Times New Roman" w:cs="Times New Roman"/>
          <w:color w:val="000000" w:themeColor="text1"/>
          <w:sz w:val="28"/>
          <w:szCs w:val="28"/>
          <w:rtl/>
          <w:cs/>
        </w:rPr>
        <w:t xml:space="preserve"> </w:t>
      </w:r>
      <w:r w:rsidRPr="00394265">
        <w:rPr>
          <w:rFonts w:ascii="Nirmala UI" w:hAnsi="Nirmala UI" w:cs="Nirmala UI" w:hint="cs"/>
          <w:color w:val="000000" w:themeColor="text1"/>
          <w:sz w:val="28"/>
          <w:szCs w:val="28"/>
          <w:cs/>
          <w:lang w:bidi="hi-IN"/>
        </w:rPr>
        <w:t>ब्रह्म</w:t>
      </w:r>
      <w:r w:rsidRPr="00394265">
        <w:rPr>
          <w:rFonts w:ascii="Times New Roman" w:hAnsi="Times New Roman" w:cs="Times New Roman"/>
          <w:color w:val="000000" w:themeColor="text1"/>
          <w:sz w:val="28"/>
          <w:szCs w:val="28"/>
          <w:rtl/>
          <w:cs/>
        </w:rPr>
        <w:t xml:space="preserve"> </w:t>
      </w:r>
      <w:r w:rsidRPr="00394265">
        <w:rPr>
          <w:rFonts w:ascii="Nirmala UI" w:hAnsi="Nirmala UI" w:cs="Nirmala UI" w:hint="cs"/>
          <w:color w:val="000000" w:themeColor="text1"/>
          <w:sz w:val="28"/>
          <w:szCs w:val="28"/>
          <w:cs/>
          <w:lang w:bidi="hi-IN"/>
        </w:rPr>
        <w:t>तस्माद्ब्रह्मणि</w:t>
      </w:r>
      <w:r w:rsidRPr="00394265">
        <w:rPr>
          <w:rFonts w:ascii="Times New Roman" w:hAnsi="Times New Roman" w:cs="Times New Roman"/>
          <w:color w:val="000000" w:themeColor="text1"/>
          <w:sz w:val="28"/>
          <w:szCs w:val="28"/>
          <w:rtl/>
          <w:cs/>
        </w:rPr>
        <w:t xml:space="preserve"> </w:t>
      </w:r>
      <w:r w:rsidRPr="00394265">
        <w:rPr>
          <w:rFonts w:ascii="Nirmala UI" w:hAnsi="Nirmala UI" w:cs="Nirmala UI" w:hint="cs"/>
          <w:color w:val="000000" w:themeColor="text1"/>
          <w:sz w:val="28"/>
          <w:szCs w:val="28"/>
          <w:cs/>
          <w:lang w:bidi="hi-IN"/>
        </w:rPr>
        <w:t>ते</w:t>
      </w:r>
      <w:r w:rsidRPr="00394265">
        <w:rPr>
          <w:rFonts w:ascii="Times New Roman" w:hAnsi="Times New Roman" w:cs="Times New Roman"/>
          <w:color w:val="000000" w:themeColor="text1"/>
          <w:sz w:val="28"/>
          <w:szCs w:val="28"/>
          <w:rtl/>
          <w:cs/>
        </w:rPr>
        <w:t xml:space="preserve"> </w:t>
      </w:r>
      <w:r w:rsidRPr="00394265">
        <w:rPr>
          <w:rFonts w:ascii="Nirmala UI" w:hAnsi="Nirmala UI" w:cs="Nirmala UI" w:hint="cs"/>
          <w:color w:val="000000" w:themeColor="text1"/>
          <w:sz w:val="28"/>
          <w:szCs w:val="28"/>
          <w:cs/>
          <w:lang w:bidi="hi-IN"/>
        </w:rPr>
        <w:t>स्थिताः।।</w:t>
      </w:r>
      <w:r w:rsidRPr="00394265">
        <w:rPr>
          <w:rFonts w:ascii="Times New Roman" w:hAnsi="Times New Roman" w:cs="Times New Roman"/>
          <w:color w:val="000000" w:themeColor="text1"/>
          <w:sz w:val="28"/>
          <w:szCs w:val="28"/>
        </w:rPr>
        <w:t>5.19</w:t>
      </w:r>
      <w:r w:rsidRPr="00394265">
        <w:rPr>
          <w:rFonts w:ascii="Nirmala UI" w:hAnsi="Nirmala UI" w:cs="Nirmala UI" w:hint="cs"/>
          <w:color w:val="000000" w:themeColor="text1"/>
          <w:sz w:val="28"/>
          <w:szCs w:val="28"/>
          <w:cs/>
          <w:lang w:bidi="hi-IN"/>
        </w:rPr>
        <w:t>।।</w:t>
      </w:r>
      <w:r w:rsidRPr="00394265">
        <w:rPr>
          <w:rFonts w:ascii="Times New Roman" w:eastAsia="Calibri" w:hAnsi="Times New Roman" w:cs="Times New Roman"/>
          <w:color w:val="000000" w:themeColor="text1"/>
          <w:sz w:val="28"/>
          <w:szCs w:val="28"/>
        </w:rPr>
        <w:t xml:space="preserve"> </w:t>
      </w:r>
      <w:r w:rsidR="00AC3B3C" w:rsidRPr="00394265">
        <w:rPr>
          <w:rFonts w:ascii="Times New Roman" w:eastAsia="Calibri" w:hAnsi="Times New Roman" w:cs="Times New Roman"/>
          <w:color w:val="000000" w:themeColor="text1"/>
          <w:sz w:val="28"/>
          <w:szCs w:val="28"/>
        </w:rPr>
        <w:t>(5.19)</w:t>
      </w:r>
    </w:p>
    <w:p w:rsidR="00240FB7" w:rsidRPr="00394265" w:rsidRDefault="00240FB7"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Saptabhūmi</w:t>
      </w:r>
      <w:r w:rsidR="000C5A76"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Text: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बिषदिग्धेन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वाणेन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हतौ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मृगपक्षिणौ</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एतयोर्मासंकलंजं</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स्यात्तद्भोक्तादोषभाग्भवेत्</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इति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स्मृतेः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F107D2" w:rsidRPr="00394265" w:rsidRDefault="00F107D2"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t>Sandhivigraha</w:t>
      </w:r>
      <w:proofErr w:type="spellEnd"/>
      <w:r w:rsidRPr="00394265">
        <w:rPr>
          <w:rFonts w:ascii="Times New Roman" w:eastAsia="Times New Roman" w:hAnsi="Times New Roman" w:cs="Times New Roman"/>
          <w:color w:val="000000" w:themeColor="text1"/>
          <w:sz w:val="28"/>
          <w:szCs w:val="28"/>
          <w:lang w:eastAsia="en-IN" w:bidi="sa-IN"/>
        </w:rPr>
        <w:t>: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बिष</w:t>
      </w:r>
      <w:r w:rsidRPr="00394265">
        <w:rPr>
          <w:rFonts w:ascii="Times New Roman" w:eastAsia="Times New Roman" w:hAnsi="Times New Roman" w:cs="Times New Roman"/>
          <w:color w:val="000000" w:themeColor="text1"/>
          <w:sz w:val="28"/>
          <w:szCs w:val="28"/>
          <w:cs/>
          <w:lang w:eastAsia="en-IN" w:bidi="sa-IN"/>
        </w:rPr>
        <w:t>-</w:t>
      </w:r>
      <w:r w:rsidRPr="00394265">
        <w:rPr>
          <w:rFonts w:ascii="Nirmala UI" w:eastAsia="Times New Roman" w:hAnsi="Nirmala UI" w:cs="Nirmala UI" w:hint="cs"/>
          <w:color w:val="000000" w:themeColor="text1"/>
          <w:sz w:val="28"/>
          <w:szCs w:val="28"/>
          <w:cs/>
          <w:lang w:eastAsia="en-IN" w:bidi="sa-IN"/>
        </w:rPr>
        <w:t>दिग्धेन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वाणेन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हतौ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मृग</w:t>
      </w:r>
      <w:r w:rsidRPr="00394265">
        <w:rPr>
          <w:rFonts w:ascii="Times New Roman" w:eastAsia="Times New Roman" w:hAnsi="Times New Roman" w:cs="Times New Roman"/>
          <w:color w:val="000000" w:themeColor="text1"/>
          <w:sz w:val="28"/>
          <w:szCs w:val="28"/>
          <w:cs/>
          <w:lang w:eastAsia="en-IN" w:bidi="sa-IN"/>
        </w:rPr>
        <w:t>-</w:t>
      </w:r>
      <w:r w:rsidRPr="00394265">
        <w:rPr>
          <w:rFonts w:ascii="Nirmala UI" w:eastAsia="Times New Roman" w:hAnsi="Nirmala UI" w:cs="Nirmala UI" w:hint="cs"/>
          <w:color w:val="000000" w:themeColor="text1"/>
          <w:sz w:val="28"/>
          <w:szCs w:val="28"/>
          <w:cs/>
          <w:lang w:eastAsia="en-IN" w:bidi="sa-IN"/>
        </w:rPr>
        <w:t>पक्षिणौ</w:t>
      </w:r>
    </w:p>
    <w:p w:rsidR="00240FB7"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एतयो</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मांसं</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कलंजम्</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स्यात्</w:t>
      </w:r>
      <w:r w:rsidRPr="00394265">
        <w:rPr>
          <w:rFonts w:ascii="Times New Roman" w:eastAsia="Times New Roman" w:hAnsi="Times New Roman" w:cs="Times New Roman"/>
          <w:color w:val="000000" w:themeColor="text1"/>
          <w:sz w:val="28"/>
          <w:szCs w:val="28"/>
          <w:cs/>
          <w:lang w:eastAsia="en-IN" w:bidi="sa-IN"/>
        </w:rPr>
        <w:t xml:space="preserve"> </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तत्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भोक्ता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दोषभाक्</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भवेत्</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इति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स्मृतेः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F107D2" w:rsidRPr="00394265" w:rsidRDefault="00F107D2"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240FB7" w:rsidRPr="00394265" w:rsidRDefault="00240FB7"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Notes:</w:t>
      </w:r>
    </w:p>
    <w:p w:rsidR="00240FB7" w:rsidRPr="00394265" w:rsidRDefault="00240FB7"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A – </w:t>
      </w:r>
      <w:r w:rsidRPr="00394265">
        <w:rPr>
          <w:rFonts w:ascii="Nirmala UI" w:eastAsia="Times New Roman" w:hAnsi="Nirmala UI" w:cs="Nirmala UI" w:hint="cs"/>
          <w:color w:val="000000" w:themeColor="text1"/>
          <w:sz w:val="28"/>
          <w:szCs w:val="28"/>
          <w:cs/>
          <w:lang w:eastAsia="en-IN" w:bidi="sa-IN"/>
        </w:rPr>
        <w:t>बिष</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should be </w:t>
      </w:r>
      <w:r w:rsidRPr="00394265">
        <w:rPr>
          <w:rFonts w:ascii="Nirmala UI" w:eastAsia="Times New Roman" w:hAnsi="Nirmala UI" w:cs="Nirmala UI" w:hint="cs"/>
          <w:color w:val="000000" w:themeColor="text1"/>
          <w:sz w:val="28"/>
          <w:szCs w:val="28"/>
          <w:cs/>
          <w:lang w:eastAsia="en-IN" w:bidi="sa-IN"/>
        </w:rPr>
        <w:t>विष</w:t>
      </w:r>
      <w:r w:rsidRPr="00394265">
        <w:rPr>
          <w:rFonts w:ascii="Times New Roman" w:eastAsia="Times New Roman" w:hAnsi="Times New Roman" w:cs="Times New Roman"/>
          <w:color w:val="000000" w:themeColor="text1"/>
          <w:sz w:val="28"/>
          <w:szCs w:val="28"/>
          <w:cs/>
          <w:lang w:eastAsia="en-IN" w:bidi="sa-IN"/>
        </w:rPr>
        <w:t>.</w:t>
      </w:r>
    </w:p>
    <w:p w:rsidR="00240FB7" w:rsidRPr="00394265" w:rsidRDefault="00240FB7"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B </w:t>
      </w:r>
      <w:proofErr w:type="gramStart"/>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व</w:t>
      </w:r>
      <w:proofErr w:type="gramEnd"/>
      <w:r w:rsidRPr="00394265">
        <w:rPr>
          <w:rFonts w:ascii="Nirmala UI" w:eastAsia="Times New Roman" w:hAnsi="Nirmala UI" w:cs="Nirmala UI" w:hint="cs"/>
          <w:color w:val="000000" w:themeColor="text1"/>
          <w:sz w:val="28"/>
          <w:szCs w:val="28"/>
          <w:cs/>
          <w:lang w:eastAsia="en-IN" w:bidi="sa-IN"/>
        </w:rPr>
        <w:t>ाणेन</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should be</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बाणेन</w:t>
      </w:r>
      <w:r w:rsidRPr="00394265">
        <w:rPr>
          <w:rFonts w:ascii="Times New Roman" w:eastAsia="Times New Roman" w:hAnsi="Times New Roman" w:cs="Times New Roman"/>
          <w:color w:val="000000" w:themeColor="text1"/>
          <w:sz w:val="28"/>
          <w:szCs w:val="28"/>
          <w:cs/>
          <w:lang w:eastAsia="en-IN" w:bidi="sa-IN"/>
        </w:rPr>
        <w:t>.</w:t>
      </w:r>
      <w:r w:rsidRPr="00394265">
        <w:rPr>
          <w:rFonts w:ascii="Times New Roman" w:eastAsia="Times New Roman" w:hAnsi="Times New Roman" w:cs="Times New Roman"/>
          <w:color w:val="000000" w:themeColor="text1"/>
          <w:sz w:val="28"/>
          <w:szCs w:val="28"/>
          <w:lang w:eastAsia="en-IN" w:bidi="sa-IN"/>
        </w:rPr>
        <w:t xml:space="preserve"> </w:t>
      </w:r>
    </w:p>
    <w:p w:rsidR="00240FB7" w:rsidRPr="00394265" w:rsidRDefault="00240FB7"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C - </w:t>
      </w:r>
      <w:r w:rsidRPr="00394265">
        <w:rPr>
          <w:rFonts w:ascii="Nirmala UI" w:eastAsia="Times New Roman" w:hAnsi="Nirmala UI" w:cs="Nirmala UI" w:hint="cs"/>
          <w:color w:val="000000" w:themeColor="text1"/>
          <w:sz w:val="28"/>
          <w:szCs w:val="28"/>
          <w:cs/>
          <w:lang w:eastAsia="en-IN" w:bidi="sa-IN"/>
        </w:rPr>
        <w:t>कलंजं</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 xml:space="preserve">should be </w:t>
      </w:r>
      <w:r w:rsidRPr="00394265">
        <w:rPr>
          <w:rFonts w:ascii="Nirmala UI" w:eastAsia="Times New Roman" w:hAnsi="Nirmala UI" w:cs="Nirmala UI" w:hint="cs"/>
          <w:color w:val="000000" w:themeColor="text1"/>
          <w:sz w:val="28"/>
          <w:szCs w:val="28"/>
          <w:cs/>
          <w:lang w:eastAsia="en-IN" w:bidi="sa-IN"/>
        </w:rPr>
        <w:t>कलञ्जं</w:t>
      </w:r>
      <w:r w:rsidRPr="00394265">
        <w:rPr>
          <w:rFonts w:ascii="Times New Roman" w:eastAsia="Times New Roman" w:hAnsi="Times New Roman" w:cs="Times New Roman"/>
          <w:color w:val="000000" w:themeColor="text1"/>
          <w:sz w:val="28"/>
          <w:szCs w:val="28"/>
          <w:lang w:eastAsia="en-IN" w:bidi="sa-IN"/>
        </w:rPr>
        <w:t>.</w:t>
      </w:r>
    </w:p>
    <w:p w:rsidR="00F107D2" w:rsidRPr="00394265" w:rsidRDefault="00F107D2"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Translation:</w:t>
      </w:r>
    </w:p>
    <w:p w:rsidR="000C5A76" w:rsidRPr="00394265" w:rsidRDefault="00E31670"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 As it has been said in the </w:t>
      </w:r>
      <w:r w:rsidR="00AC3B3C" w:rsidRPr="00394265">
        <w:rPr>
          <w:rFonts w:ascii="Times New Roman" w:eastAsia="Times New Roman" w:hAnsi="Times New Roman" w:cs="Times New Roman"/>
          <w:color w:val="000000" w:themeColor="text1"/>
          <w:sz w:val="28"/>
          <w:szCs w:val="28"/>
          <w:lang w:eastAsia="en-IN" w:bidi="sa-IN"/>
        </w:rPr>
        <w:t>Smṛti</w:t>
      </w:r>
      <w:r w:rsidRPr="00394265">
        <w:rPr>
          <w:rFonts w:ascii="Times New Roman" w:eastAsia="Times New Roman" w:hAnsi="Times New Roman" w:cs="Times New Roman"/>
          <w:color w:val="000000" w:themeColor="text1"/>
          <w:sz w:val="28"/>
          <w:szCs w:val="28"/>
          <w:lang w:eastAsia="en-IN" w:bidi="sa-IN"/>
        </w:rPr>
        <w:t xml:space="preserve">: The </w:t>
      </w:r>
      <w:r w:rsidR="00AC3B3C" w:rsidRPr="00394265">
        <w:rPr>
          <w:rFonts w:ascii="Times New Roman" w:eastAsia="Times New Roman" w:hAnsi="Times New Roman" w:cs="Times New Roman"/>
          <w:color w:val="000000" w:themeColor="text1"/>
          <w:sz w:val="28"/>
          <w:szCs w:val="28"/>
          <w:lang w:eastAsia="en-IN" w:bidi="sa-IN"/>
        </w:rPr>
        <w:t>meat of</w:t>
      </w:r>
      <w:r w:rsidRPr="00394265">
        <w:rPr>
          <w:rFonts w:ascii="Times New Roman" w:eastAsia="Times New Roman" w:hAnsi="Times New Roman" w:cs="Times New Roman"/>
          <w:color w:val="000000" w:themeColor="text1"/>
          <w:sz w:val="28"/>
          <w:szCs w:val="28"/>
          <w:lang w:eastAsia="en-IN" w:bidi="sa-IN"/>
        </w:rPr>
        <w:t xml:space="preserve"> </w:t>
      </w:r>
      <w:r w:rsidR="00AC3B3C" w:rsidRPr="00394265">
        <w:rPr>
          <w:rFonts w:ascii="Times New Roman" w:eastAsia="Times New Roman" w:hAnsi="Times New Roman" w:cs="Times New Roman"/>
          <w:color w:val="000000" w:themeColor="text1"/>
          <w:sz w:val="28"/>
          <w:szCs w:val="28"/>
          <w:lang w:eastAsia="en-IN" w:bidi="sa-IN"/>
        </w:rPr>
        <w:t>an animal</w:t>
      </w:r>
      <w:r w:rsidRPr="00394265">
        <w:rPr>
          <w:rFonts w:ascii="Times New Roman" w:eastAsia="Times New Roman" w:hAnsi="Times New Roman" w:cs="Times New Roman"/>
          <w:color w:val="000000" w:themeColor="text1"/>
          <w:sz w:val="28"/>
          <w:szCs w:val="28"/>
          <w:lang w:eastAsia="en-IN" w:bidi="sa-IN"/>
        </w:rPr>
        <w:t xml:space="preserve"> </w:t>
      </w:r>
      <w:r w:rsidR="00AC3B3C" w:rsidRPr="00394265">
        <w:rPr>
          <w:rFonts w:ascii="Times New Roman" w:eastAsia="Times New Roman" w:hAnsi="Times New Roman" w:cs="Times New Roman"/>
          <w:color w:val="000000" w:themeColor="text1"/>
          <w:sz w:val="28"/>
          <w:szCs w:val="28"/>
          <w:lang w:eastAsia="en-IN" w:bidi="sa-IN"/>
        </w:rPr>
        <w:t>and bird</w:t>
      </w:r>
      <w:r w:rsidRPr="00394265">
        <w:rPr>
          <w:rFonts w:ascii="Times New Roman" w:eastAsia="Times New Roman" w:hAnsi="Times New Roman" w:cs="Times New Roman"/>
          <w:color w:val="000000" w:themeColor="text1"/>
          <w:sz w:val="28"/>
          <w:szCs w:val="28"/>
          <w:lang w:eastAsia="en-IN" w:bidi="sa-IN"/>
        </w:rPr>
        <w:t xml:space="preserve"> who are wounded by the arrow soaked in the poison</w:t>
      </w:r>
      <w:r w:rsidR="00AC3B3C" w:rsidRPr="00394265">
        <w:rPr>
          <w:rFonts w:ascii="Times New Roman" w:eastAsia="Times New Roman" w:hAnsi="Times New Roman" w:cs="Times New Roman"/>
          <w:color w:val="000000" w:themeColor="text1"/>
          <w:sz w:val="28"/>
          <w:szCs w:val="28"/>
          <w:lang w:eastAsia="en-IN" w:bidi="sa-IN"/>
        </w:rPr>
        <w:t>, is</w:t>
      </w:r>
      <w:r w:rsidRPr="00394265">
        <w:rPr>
          <w:rFonts w:ascii="Times New Roman" w:eastAsia="Times New Roman" w:hAnsi="Times New Roman" w:cs="Times New Roman"/>
          <w:color w:val="000000" w:themeColor="text1"/>
          <w:sz w:val="28"/>
          <w:szCs w:val="28"/>
          <w:lang w:eastAsia="en-IN" w:bidi="sa-IN"/>
        </w:rPr>
        <w:t xml:space="preserve"> called </w:t>
      </w:r>
      <w:r w:rsidR="00AC3B3C" w:rsidRPr="00394265">
        <w:rPr>
          <w:rFonts w:ascii="Times New Roman" w:eastAsia="Times New Roman" w:hAnsi="Times New Roman" w:cs="Times New Roman"/>
          <w:color w:val="000000" w:themeColor="text1"/>
          <w:sz w:val="28"/>
          <w:szCs w:val="28"/>
          <w:lang w:eastAsia="en-IN" w:bidi="sa-IN"/>
        </w:rPr>
        <w:t>Kala</w:t>
      </w:r>
      <w:r w:rsidR="00AC3B3C" w:rsidRPr="00394265">
        <w:rPr>
          <w:rFonts w:ascii="Times New Roman" w:eastAsia="Times New Roman" w:hAnsi="Times New Roman" w:cs="Times New Roman"/>
          <w:i/>
          <w:iCs/>
          <w:color w:val="000000" w:themeColor="text1"/>
          <w:sz w:val="28"/>
          <w:szCs w:val="28"/>
          <w:lang w:eastAsia="en-IN" w:bidi="sa-IN"/>
        </w:rPr>
        <w:t>ñ</w:t>
      </w:r>
      <w:r w:rsidR="00AC3B3C" w:rsidRPr="00394265">
        <w:rPr>
          <w:rFonts w:ascii="Times New Roman" w:eastAsia="Times New Roman" w:hAnsi="Times New Roman" w:cs="Times New Roman"/>
          <w:color w:val="000000" w:themeColor="text1"/>
          <w:sz w:val="28"/>
          <w:szCs w:val="28"/>
          <w:lang w:eastAsia="en-IN" w:bidi="sa-IN"/>
        </w:rPr>
        <w:t>jam (</w:t>
      </w:r>
      <w:r w:rsidR="00AC3B3C" w:rsidRPr="00394265">
        <w:rPr>
          <w:rFonts w:ascii="Nirmala UI" w:eastAsia="Times New Roman" w:hAnsi="Nirmala UI" w:cs="Nirmala UI" w:hint="cs"/>
          <w:color w:val="000000" w:themeColor="text1"/>
          <w:sz w:val="28"/>
          <w:szCs w:val="28"/>
          <w:cs/>
          <w:lang w:eastAsia="en-IN" w:bidi="sa-IN"/>
        </w:rPr>
        <w:t>कलञ्ज</w:t>
      </w:r>
      <w:r w:rsidR="00AC3B3C" w:rsidRPr="00394265">
        <w:rPr>
          <w:rFonts w:ascii="Times New Roman" w:eastAsia="Times New Roman" w:hAnsi="Times New Roman" w:cs="Times New Roman"/>
          <w:color w:val="000000" w:themeColor="text1"/>
          <w:sz w:val="28"/>
          <w:szCs w:val="28"/>
          <w:lang w:eastAsia="en-IN" w:bidi="sa-IN"/>
        </w:rPr>
        <w:t>)</w:t>
      </w:r>
      <w:r w:rsidRPr="00394265">
        <w:rPr>
          <w:rFonts w:ascii="Times New Roman" w:eastAsia="Times New Roman" w:hAnsi="Times New Roman" w:cs="Times New Roman"/>
          <w:color w:val="000000" w:themeColor="text1"/>
          <w:sz w:val="28"/>
          <w:szCs w:val="28"/>
          <w:lang w:eastAsia="en-IN" w:bidi="sa-IN"/>
        </w:rPr>
        <w:t xml:space="preserve">.One who eats it </w:t>
      </w:r>
      <w:r w:rsidR="00AC3B3C" w:rsidRPr="00394265">
        <w:rPr>
          <w:rFonts w:ascii="Times New Roman" w:eastAsia="Times New Roman" w:hAnsi="Times New Roman" w:cs="Times New Roman"/>
          <w:color w:val="000000" w:themeColor="text1"/>
          <w:sz w:val="28"/>
          <w:szCs w:val="28"/>
          <w:lang w:eastAsia="en-IN" w:bidi="sa-IN"/>
        </w:rPr>
        <w:t>incurs sin.</w:t>
      </w:r>
    </w:p>
    <w:p w:rsidR="00F107D2" w:rsidRPr="00394265" w:rsidRDefault="00F107D2" w:rsidP="00B4086F">
      <w:pPr>
        <w:spacing w:line="240" w:lineRule="auto"/>
        <w:jc w:val="both"/>
        <w:rPr>
          <w:rFonts w:ascii="Times New Roman" w:eastAsia="Times New Roman" w:hAnsi="Times New Roman" w:cs="Times New Roman"/>
          <w:color w:val="000000" w:themeColor="text1"/>
          <w:sz w:val="28"/>
          <w:szCs w:val="28"/>
          <w:lang w:eastAsia="en-IN" w:bidi="sa-IN"/>
        </w:rPr>
      </w:pPr>
    </w:p>
    <w:p w:rsidR="00F107D2" w:rsidRPr="00394265" w:rsidRDefault="00F107D2"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Comment:</w:t>
      </w:r>
    </w:p>
    <w:p w:rsidR="001C3C81" w:rsidRPr="00394265" w:rsidRDefault="00AC3B3C" w:rsidP="00B4086F">
      <w:pPr>
        <w:jc w:val="both"/>
        <w:rPr>
          <w:rFonts w:ascii="Times New Roman" w:eastAsia="Calibri" w:hAnsi="Times New Roman" w:cs="Times New Roman"/>
          <w:color w:val="000000" w:themeColor="text1"/>
          <w:sz w:val="28"/>
          <w:szCs w:val="28"/>
          <w:lang w:bidi="sa-IN"/>
        </w:rPr>
      </w:pPr>
      <w:r w:rsidRPr="00394265">
        <w:rPr>
          <w:rFonts w:ascii="Times New Roman" w:eastAsia="Calibri" w:hAnsi="Times New Roman" w:cs="Times New Roman"/>
          <w:color w:val="000000" w:themeColor="text1"/>
          <w:sz w:val="28"/>
          <w:szCs w:val="28"/>
          <w:lang w:bidi="sa-IN"/>
        </w:rPr>
        <w:lastRenderedPageBreak/>
        <w:t>Kalañjam (</w:t>
      </w:r>
      <w:r w:rsidR="001C3C81" w:rsidRPr="00394265">
        <w:rPr>
          <w:rFonts w:ascii="Nirmala UI" w:eastAsia="Calibri" w:hAnsi="Nirmala UI" w:cs="Nirmala UI" w:hint="cs"/>
          <w:color w:val="000000" w:themeColor="text1"/>
          <w:sz w:val="28"/>
          <w:szCs w:val="28"/>
          <w:cs/>
          <w:lang w:bidi="sa-IN"/>
        </w:rPr>
        <w:t>कलञ्जम्</w:t>
      </w:r>
      <w:r w:rsidRPr="00394265">
        <w:rPr>
          <w:rFonts w:ascii="Times New Roman" w:eastAsia="Calibri" w:hAnsi="Times New Roman" w:cs="Times New Roman"/>
          <w:color w:val="000000" w:themeColor="text1"/>
          <w:sz w:val="28"/>
          <w:szCs w:val="28"/>
          <w:lang w:bidi="sa-IN"/>
        </w:rPr>
        <w:t>)</w:t>
      </w:r>
      <w:r w:rsidR="001C3C81" w:rsidRPr="00394265">
        <w:rPr>
          <w:rFonts w:ascii="Times New Roman" w:eastAsia="Calibri" w:hAnsi="Times New Roman" w:cs="Times New Roman"/>
          <w:color w:val="000000" w:themeColor="text1"/>
          <w:sz w:val="28"/>
          <w:szCs w:val="28"/>
          <w:lang w:bidi="sa-IN"/>
        </w:rPr>
        <w:t xml:space="preserve">: “One should not eat poisoned meat”. This prohibition makes a person abstain from eating poisoned </w:t>
      </w:r>
      <w:proofErr w:type="gramStart"/>
      <w:r w:rsidR="001C3C81" w:rsidRPr="00394265">
        <w:rPr>
          <w:rFonts w:ascii="Times New Roman" w:eastAsia="Calibri" w:hAnsi="Times New Roman" w:cs="Times New Roman"/>
          <w:color w:val="000000" w:themeColor="text1"/>
          <w:sz w:val="28"/>
          <w:szCs w:val="28"/>
          <w:lang w:bidi="sa-IN"/>
        </w:rPr>
        <w:t>meat ,</w:t>
      </w:r>
      <w:proofErr w:type="gramEnd"/>
      <w:r w:rsidR="001C3C81" w:rsidRPr="00394265">
        <w:rPr>
          <w:rFonts w:ascii="Times New Roman" w:eastAsia="Calibri" w:hAnsi="Times New Roman" w:cs="Times New Roman"/>
          <w:color w:val="000000" w:themeColor="text1"/>
          <w:sz w:val="28"/>
          <w:szCs w:val="28"/>
          <w:lang w:bidi="sa-IN"/>
        </w:rPr>
        <w:t xml:space="preserve"> inculcating abstention makes a person abstain from eating poisoned meat , suggesting to him , in the capacity of an agency that makes one abstain, that the eating of  poisoned meat, which is to be prohibited , is</w:t>
      </w:r>
      <w:r w:rsidR="0079400A" w:rsidRPr="00394265">
        <w:rPr>
          <w:rFonts w:ascii="Times New Roman" w:eastAsia="Calibri" w:hAnsi="Times New Roman" w:cs="Times New Roman"/>
          <w:color w:val="000000" w:themeColor="text1"/>
          <w:sz w:val="28"/>
          <w:szCs w:val="28"/>
          <w:lang w:bidi="sa-IN"/>
        </w:rPr>
        <w:t xml:space="preserve"> the source of the worst evil. (</w:t>
      </w:r>
      <w:proofErr w:type="spellStart"/>
      <w:r w:rsidR="001C3C81" w:rsidRPr="00394265">
        <w:rPr>
          <w:rFonts w:ascii="Times New Roman" w:eastAsia="Calibri" w:hAnsi="Times New Roman" w:cs="Times New Roman"/>
          <w:color w:val="000000" w:themeColor="text1"/>
          <w:sz w:val="28"/>
          <w:szCs w:val="28"/>
          <w:lang w:bidi="sa-IN"/>
        </w:rPr>
        <w:t>Laug</w:t>
      </w:r>
      <w:proofErr w:type="spellEnd"/>
      <w:r w:rsidR="001C36E8" w:rsidRPr="00394265">
        <w:rPr>
          <w:rFonts w:ascii="Times New Roman" w:eastAsia="Calibri" w:hAnsi="Times New Roman" w:cs="Times New Roman"/>
          <w:color w:val="000000" w:themeColor="text1"/>
          <w:sz w:val="28"/>
          <w:szCs w:val="28"/>
          <w:lang w:val="en-US" w:bidi="sa-IN"/>
        </w:rPr>
        <w:t>ā</w:t>
      </w:r>
      <w:proofErr w:type="spellStart"/>
      <w:r w:rsidR="001C3C81" w:rsidRPr="00394265">
        <w:rPr>
          <w:rFonts w:ascii="Times New Roman" w:eastAsia="Calibri" w:hAnsi="Times New Roman" w:cs="Times New Roman"/>
          <w:color w:val="000000" w:themeColor="text1"/>
          <w:sz w:val="28"/>
          <w:szCs w:val="28"/>
          <w:lang w:bidi="sa-IN"/>
        </w:rPr>
        <w:t>k</w:t>
      </w:r>
      <w:ins w:id="1" w:author="User" w:date="2023-02-05T16:20:00Z">
        <w:r w:rsidR="001C3C81" w:rsidRPr="00394265">
          <w:rPr>
            <w:rFonts w:ascii="Times New Roman" w:eastAsia="Calibri" w:hAnsi="Times New Roman" w:cs="Times New Roman"/>
            <w:color w:val="000000" w:themeColor="text1"/>
            <w:sz w:val="28"/>
            <w:szCs w:val="28"/>
            <w:lang w:bidi="sa-IN"/>
          </w:rPr>
          <w:t>ṣ</w:t>
        </w:r>
      </w:ins>
      <w:r w:rsidR="001C3C81" w:rsidRPr="00394265">
        <w:rPr>
          <w:rFonts w:ascii="Times New Roman" w:eastAsia="Calibri" w:hAnsi="Times New Roman" w:cs="Times New Roman"/>
          <w:color w:val="000000" w:themeColor="text1"/>
          <w:sz w:val="28"/>
          <w:szCs w:val="28"/>
          <w:lang w:bidi="sa-IN"/>
        </w:rPr>
        <w:t>i</w:t>
      </w:r>
      <w:proofErr w:type="spellEnd"/>
      <w:r w:rsidR="001C3C81" w:rsidRPr="00394265">
        <w:rPr>
          <w:rFonts w:ascii="Times New Roman" w:eastAsia="Calibri" w:hAnsi="Times New Roman" w:cs="Times New Roman"/>
          <w:color w:val="000000" w:themeColor="text1"/>
          <w:sz w:val="28"/>
          <w:szCs w:val="28"/>
          <w:lang w:bidi="sa-IN"/>
        </w:rPr>
        <w:t xml:space="preserve"> </w:t>
      </w:r>
      <w:proofErr w:type="spellStart"/>
      <w:r w:rsidR="001C3C81" w:rsidRPr="00394265">
        <w:rPr>
          <w:rFonts w:ascii="Times New Roman" w:eastAsia="Calibri" w:hAnsi="Times New Roman" w:cs="Times New Roman"/>
          <w:color w:val="000000" w:themeColor="text1"/>
          <w:sz w:val="28"/>
          <w:szCs w:val="28"/>
          <w:lang w:bidi="sa-IN"/>
        </w:rPr>
        <w:t>Bh</w:t>
      </w:r>
      <w:proofErr w:type="spellEnd"/>
      <w:r w:rsidR="001C36E8" w:rsidRPr="00394265">
        <w:rPr>
          <w:rFonts w:ascii="Times New Roman" w:eastAsia="Calibri" w:hAnsi="Times New Roman" w:cs="Times New Roman"/>
          <w:color w:val="000000" w:themeColor="text1"/>
          <w:sz w:val="28"/>
          <w:szCs w:val="28"/>
          <w:lang w:val="en-US" w:bidi="sa-IN"/>
        </w:rPr>
        <w:t>ā</w:t>
      </w:r>
      <w:proofErr w:type="spellStart"/>
      <w:r w:rsidR="001C3C81" w:rsidRPr="00394265">
        <w:rPr>
          <w:rFonts w:ascii="Times New Roman" w:eastAsia="Calibri" w:hAnsi="Times New Roman" w:cs="Times New Roman"/>
          <w:color w:val="000000" w:themeColor="text1"/>
          <w:sz w:val="28"/>
          <w:szCs w:val="28"/>
          <w:lang w:bidi="sa-IN"/>
        </w:rPr>
        <w:t>skara</w:t>
      </w:r>
      <w:proofErr w:type="spellEnd"/>
      <w:r w:rsidR="001C36E8" w:rsidRPr="00394265">
        <w:rPr>
          <w:rFonts w:ascii="Times New Roman" w:eastAsia="Calibri" w:hAnsi="Times New Roman" w:cs="Times New Roman"/>
          <w:color w:val="000000" w:themeColor="text1"/>
          <w:sz w:val="28"/>
          <w:szCs w:val="28"/>
          <w:lang w:bidi="sa-IN"/>
        </w:rPr>
        <w:t xml:space="preserve">. </w:t>
      </w:r>
      <w:proofErr w:type="spellStart"/>
      <w:r w:rsidR="001C3C81" w:rsidRPr="00394265">
        <w:rPr>
          <w:rFonts w:ascii="Times New Roman" w:eastAsia="Calibri" w:hAnsi="Times New Roman" w:cs="Times New Roman"/>
          <w:i/>
          <w:iCs/>
          <w:color w:val="000000" w:themeColor="text1"/>
          <w:sz w:val="28"/>
          <w:szCs w:val="28"/>
          <w:lang w:bidi="sa-IN"/>
        </w:rPr>
        <w:t>Arthasa</w:t>
      </w:r>
      <w:r w:rsidR="001C36E8" w:rsidRPr="00394265">
        <w:rPr>
          <w:rFonts w:ascii="Times New Roman" w:eastAsia="Calibri" w:hAnsi="Times New Roman" w:cs="Times New Roman"/>
          <w:i/>
          <w:iCs/>
          <w:color w:val="000000" w:themeColor="text1"/>
          <w:sz w:val="28"/>
          <w:szCs w:val="28"/>
          <w:lang w:bidi="sa-IN"/>
        </w:rPr>
        <w:t>ṃ</w:t>
      </w:r>
      <w:r w:rsidR="001C3C81" w:rsidRPr="00394265">
        <w:rPr>
          <w:rFonts w:ascii="Times New Roman" w:eastAsia="Calibri" w:hAnsi="Times New Roman" w:cs="Times New Roman"/>
          <w:i/>
          <w:iCs/>
          <w:color w:val="000000" w:themeColor="text1"/>
          <w:sz w:val="28"/>
          <w:szCs w:val="28"/>
          <w:lang w:bidi="sa-IN"/>
        </w:rPr>
        <w:t>graha</w:t>
      </w:r>
      <w:proofErr w:type="spellEnd"/>
      <w:r w:rsidR="001C36E8" w:rsidRPr="00394265">
        <w:rPr>
          <w:rFonts w:ascii="Times New Roman" w:eastAsia="Calibri" w:hAnsi="Times New Roman" w:cs="Times New Roman"/>
          <w:i/>
          <w:iCs/>
          <w:color w:val="000000" w:themeColor="text1"/>
          <w:sz w:val="28"/>
          <w:szCs w:val="28"/>
          <w:lang w:bidi="sa-IN"/>
        </w:rPr>
        <w:t>.</w:t>
      </w:r>
      <w:r w:rsidR="001C3C81" w:rsidRPr="00394265">
        <w:rPr>
          <w:rFonts w:ascii="Times New Roman" w:eastAsia="Calibri" w:hAnsi="Times New Roman" w:cs="Times New Roman"/>
          <w:color w:val="000000" w:themeColor="text1"/>
          <w:sz w:val="28"/>
          <w:szCs w:val="28"/>
          <w:lang w:bidi="sa-IN"/>
        </w:rPr>
        <w:t xml:space="preserve"> 60.</w:t>
      </w:r>
    </w:p>
    <w:p w:rsidR="000C5A76" w:rsidRPr="00394265" w:rsidRDefault="000C5A76" w:rsidP="00B4086F">
      <w:pPr>
        <w:spacing w:after="0"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br/>
      </w: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Saptabhūmi</w:t>
      </w:r>
      <w:r w:rsidR="000C5A76" w:rsidRPr="00394265">
        <w:rPr>
          <w:rFonts w:ascii="Times New Roman" w:eastAsia="Times New Roman" w:hAnsi="Times New Roman" w:cs="Times New Roman"/>
          <w:color w:val="000000" w:themeColor="text1"/>
          <w:sz w:val="28"/>
          <w:szCs w:val="28"/>
          <w:lang w:eastAsia="en-IN" w:bidi="sa-IN"/>
        </w:rPr>
        <w:t xml:space="preserve"> </w:t>
      </w:r>
      <w:r w:rsidRPr="00394265">
        <w:rPr>
          <w:rFonts w:ascii="Times New Roman" w:eastAsia="Times New Roman" w:hAnsi="Times New Roman" w:cs="Times New Roman"/>
          <w:color w:val="000000" w:themeColor="text1"/>
          <w:sz w:val="28"/>
          <w:szCs w:val="28"/>
          <w:lang w:eastAsia="en-IN" w:bidi="sa-IN"/>
        </w:rPr>
        <w:t>Text: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इति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श्रीयोगीनांजीवन्मुक्तानांसप्तभूमिकाविचार</w:t>
      </w:r>
      <w:r w:rsidRPr="00394265">
        <w:rPr>
          <w:rFonts w:ascii="Times New Roman" w:eastAsia="Times New Roman" w:hAnsi="Times New Roman" w:cs="Times New Roman"/>
          <w:color w:val="000000" w:themeColor="text1"/>
          <w:sz w:val="28"/>
          <w:szCs w:val="28"/>
          <w:cs/>
          <w:lang w:eastAsia="en-IN" w:bidi="sa-IN"/>
        </w:rPr>
        <w:t>:</w:t>
      </w:r>
      <w:r w:rsidRPr="00394265">
        <w:rPr>
          <w:rFonts w:ascii="Nirmala UI" w:eastAsia="Times New Roman" w:hAnsi="Nirmala UI" w:cs="Nirmala UI" w:hint="cs"/>
          <w:color w:val="000000" w:themeColor="text1"/>
          <w:sz w:val="28"/>
          <w:szCs w:val="28"/>
          <w:cs/>
          <w:lang w:eastAsia="en-IN" w:bidi="sa-IN"/>
        </w:rPr>
        <w:t>समाप्तः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0C5A76" w:rsidRPr="00394265" w:rsidRDefault="001C36E8" w:rsidP="00B4086F">
      <w:pPr>
        <w:spacing w:line="240" w:lineRule="auto"/>
        <w:jc w:val="both"/>
        <w:rPr>
          <w:rFonts w:ascii="Times New Roman" w:eastAsia="Times New Roman" w:hAnsi="Times New Roman" w:cs="Times New Roman"/>
          <w:color w:val="000000" w:themeColor="text1"/>
          <w:sz w:val="28"/>
          <w:szCs w:val="28"/>
          <w:lang w:eastAsia="en-IN" w:bidi="sa-IN"/>
        </w:rPr>
      </w:pPr>
      <w:proofErr w:type="spellStart"/>
      <w:r w:rsidRPr="00394265">
        <w:rPr>
          <w:rFonts w:ascii="Times New Roman" w:eastAsia="Times New Roman" w:hAnsi="Times New Roman" w:cs="Times New Roman"/>
          <w:color w:val="000000" w:themeColor="text1"/>
          <w:sz w:val="28"/>
          <w:szCs w:val="28"/>
          <w:lang w:eastAsia="en-IN" w:bidi="sa-IN"/>
        </w:rPr>
        <w:t>Sandhivigraha</w:t>
      </w:r>
      <w:proofErr w:type="spellEnd"/>
      <w:r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Nirmala UI" w:eastAsia="Times New Roman" w:hAnsi="Nirmala UI" w:cs="Nirmala UI" w:hint="cs"/>
          <w:color w:val="000000" w:themeColor="text1"/>
          <w:sz w:val="28"/>
          <w:szCs w:val="28"/>
          <w:cs/>
          <w:lang w:eastAsia="en-IN" w:bidi="sa-IN"/>
        </w:rPr>
        <w:t>इति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श्रीयोगीनाम्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जीवन्मुक्तानाम्</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सप्तभूमिकाविचार</w:t>
      </w:r>
      <w:r w:rsidRPr="00394265">
        <w:rPr>
          <w:rFonts w:ascii="Times New Roman" w:eastAsia="Times New Roman" w:hAnsi="Times New Roman" w:cs="Times New Roman"/>
          <w:color w:val="000000" w:themeColor="text1"/>
          <w:sz w:val="28"/>
          <w:szCs w:val="28"/>
          <w:cs/>
          <w:lang w:eastAsia="en-IN" w:bidi="sa-IN"/>
        </w:rPr>
        <w:t>:</w:t>
      </w:r>
      <w:r w:rsidRPr="00394265">
        <w:rPr>
          <w:rFonts w:ascii="Times New Roman" w:eastAsia="Times New Roman" w:hAnsi="Times New Roman" w:cs="Times New Roman"/>
          <w:color w:val="000000" w:themeColor="text1"/>
          <w:sz w:val="28"/>
          <w:szCs w:val="28"/>
          <w:lang w:eastAsia="en-IN" w:bidi="sa-IN"/>
        </w:rPr>
        <w:t xml:space="preserve"> </w:t>
      </w:r>
      <w:r w:rsidRPr="00394265">
        <w:rPr>
          <w:rFonts w:ascii="Nirmala UI" w:eastAsia="Times New Roman" w:hAnsi="Nirmala UI" w:cs="Nirmala UI" w:hint="cs"/>
          <w:color w:val="000000" w:themeColor="text1"/>
          <w:sz w:val="28"/>
          <w:szCs w:val="28"/>
          <w:cs/>
          <w:lang w:eastAsia="en-IN" w:bidi="sa-IN"/>
        </w:rPr>
        <w:t>समाप्तः</w:t>
      </w:r>
      <w:r w:rsidRPr="00394265">
        <w:rPr>
          <w:rFonts w:ascii="Times New Roman" w:eastAsia="Times New Roman" w:hAnsi="Times New Roman" w:cs="Times New Roman"/>
          <w:color w:val="000000" w:themeColor="text1"/>
          <w:sz w:val="28"/>
          <w:szCs w:val="28"/>
          <w:cs/>
          <w:lang w:eastAsia="en-IN" w:bidi="sa-IN"/>
        </w:rPr>
        <w:t xml:space="preserve"> </w:t>
      </w:r>
      <w:r w:rsidRPr="00394265">
        <w:rPr>
          <w:rFonts w:ascii="Times New Roman" w:eastAsia="Times New Roman" w:hAnsi="Times New Roman" w:cs="Times New Roman"/>
          <w:color w:val="000000" w:themeColor="text1"/>
          <w:sz w:val="28"/>
          <w:szCs w:val="28"/>
          <w:lang w:eastAsia="en-IN" w:bidi="sa-IN"/>
        </w:rPr>
        <w:t>||</w:t>
      </w:r>
    </w:p>
    <w:p w:rsidR="000C5A76" w:rsidRPr="00394265" w:rsidRDefault="000C5A76" w:rsidP="00F52386">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Translation:</w:t>
      </w:r>
    </w:p>
    <w:p w:rsidR="000C5A76" w:rsidRPr="00394265" w:rsidRDefault="000C5A76" w:rsidP="00B4086F">
      <w:pPr>
        <w:spacing w:line="240" w:lineRule="auto"/>
        <w:jc w:val="both"/>
        <w:rPr>
          <w:rFonts w:ascii="Times New Roman" w:eastAsia="Times New Roman" w:hAnsi="Times New Roman" w:cs="Times New Roman"/>
          <w:color w:val="000000" w:themeColor="text1"/>
          <w:sz w:val="28"/>
          <w:szCs w:val="28"/>
          <w:lang w:eastAsia="en-IN" w:bidi="sa-IN"/>
        </w:rPr>
      </w:pPr>
      <w:r w:rsidRPr="00394265">
        <w:rPr>
          <w:rFonts w:ascii="Times New Roman" w:eastAsia="Times New Roman" w:hAnsi="Times New Roman" w:cs="Times New Roman"/>
          <w:color w:val="000000" w:themeColor="text1"/>
          <w:sz w:val="28"/>
          <w:szCs w:val="28"/>
          <w:lang w:eastAsia="en-IN" w:bidi="sa-IN"/>
        </w:rPr>
        <w:t xml:space="preserve">Thus ends the treatment of the seven states of the </w:t>
      </w:r>
      <w:proofErr w:type="spellStart"/>
      <w:r w:rsidRPr="00394265">
        <w:rPr>
          <w:rFonts w:ascii="Times New Roman" w:eastAsia="Times New Roman" w:hAnsi="Times New Roman" w:cs="Times New Roman"/>
          <w:color w:val="000000" w:themeColor="text1"/>
          <w:sz w:val="28"/>
          <w:szCs w:val="28"/>
          <w:lang w:eastAsia="en-IN" w:bidi="sa-IN"/>
        </w:rPr>
        <w:t>Yogī</w:t>
      </w:r>
      <w:r w:rsidR="00240FB7" w:rsidRPr="00394265">
        <w:rPr>
          <w:rFonts w:ascii="Times New Roman" w:eastAsia="Times New Roman" w:hAnsi="Times New Roman" w:cs="Times New Roman"/>
          <w:color w:val="000000" w:themeColor="text1"/>
          <w:sz w:val="28"/>
          <w:szCs w:val="28"/>
          <w:lang w:eastAsia="en-IN" w:bidi="sa-IN"/>
        </w:rPr>
        <w:t>n</w:t>
      </w:r>
      <w:proofErr w:type="spellEnd"/>
      <w:r w:rsidR="00240FB7" w:rsidRPr="00394265">
        <w:rPr>
          <w:rFonts w:ascii="Times New Roman" w:eastAsia="Times New Roman" w:hAnsi="Times New Roman" w:cs="Times New Roman"/>
          <w:color w:val="000000" w:themeColor="text1"/>
          <w:sz w:val="28"/>
          <w:szCs w:val="28"/>
          <w:lang w:eastAsia="en-IN" w:bidi="sa-IN"/>
        </w:rPr>
        <w:t>-</w:t>
      </w:r>
      <w:r w:rsidRPr="00394265">
        <w:rPr>
          <w:rFonts w:ascii="Times New Roman" w:eastAsia="Times New Roman" w:hAnsi="Times New Roman" w:cs="Times New Roman"/>
          <w:color w:val="000000" w:themeColor="text1"/>
          <w:sz w:val="28"/>
          <w:szCs w:val="28"/>
          <w:lang w:eastAsia="en-IN" w:bidi="sa-IN"/>
        </w:rPr>
        <w:t>s who are liberated while alive.</w:t>
      </w:r>
    </w:p>
    <w:p w:rsidR="00240FB7" w:rsidRPr="00394265" w:rsidRDefault="00240FB7" w:rsidP="00B4086F">
      <w:pPr>
        <w:shd w:val="clear" w:color="auto" w:fill="FFFFFF"/>
        <w:spacing w:after="0" w:line="330" w:lineRule="atLeast"/>
        <w:jc w:val="both"/>
        <w:rPr>
          <w:rFonts w:ascii="Times New Roman" w:eastAsia="Times New Roman" w:hAnsi="Times New Roman" w:cs="Times New Roman"/>
          <w:b/>
          <w:bCs/>
          <w:color w:val="000000" w:themeColor="text1"/>
          <w:sz w:val="28"/>
          <w:szCs w:val="28"/>
          <w:lang w:val="en-US" w:eastAsia="en-IN" w:bidi="sa-IN"/>
        </w:rPr>
      </w:pPr>
    </w:p>
    <w:p w:rsidR="006D6EAA" w:rsidRPr="00394265" w:rsidRDefault="006D6EAA" w:rsidP="00B4086F">
      <w:pPr>
        <w:jc w:val="both"/>
        <w:rPr>
          <w:rFonts w:ascii="Times New Roman" w:hAnsi="Times New Roman" w:cs="Times New Roman"/>
          <w:color w:val="000000" w:themeColor="text1"/>
          <w:sz w:val="28"/>
          <w:szCs w:val="28"/>
        </w:rPr>
      </w:pPr>
      <w:r w:rsidRPr="00394265">
        <w:rPr>
          <w:rFonts w:ascii="Times New Roman" w:hAnsi="Times New Roman" w:cs="Times New Roman"/>
          <w:color w:val="000000" w:themeColor="text1"/>
          <w:sz w:val="28"/>
          <w:szCs w:val="28"/>
        </w:rPr>
        <w:t>*************************************</w:t>
      </w:r>
    </w:p>
    <w:sectPr w:rsidR="006D6EAA" w:rsidRPr="0039426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391" w:rsidRDefault="00C62391" w:rsidP="006D6EAA">
      <w:pPr>
        <w:spacing w:after="0" w:line="240" w:lineRule="auto"/>
      </w:pPr>
      <w:r>
        <w:separator/>
      </w:r>
    </w:p>
  </w:endnote>
  <w:endnote w:type="continuationSeparator" w:id="0">
    <w:p w:rsidR="00C62391" w:rsidRDefault="00C62391" w:rsidP="006D6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680079"/>
      <w:docPartObj>
        <w:docPartGallery w:val="Page Numbers (Bottom of Page)"/>
        <w:docPartUnique/>
      </w:docPartObj>
    </w:sdtPr>
    <w:sdtEndPr>
      <w:rPr>
        <w:noProof/>
      </w:rPr>
    </w:sdtEndPr>
    <w:sdtContent>
      <w:p w:rsidR="006D6EAA" w:rsidRDefault="006D6EAA">
        <w:pPr>
          <w:pStyle w:val="Footer"/>
        </w:pPr>
        <w:r>
          <w:fldChar w:fldCharType="begin"/>
        </w:r>
        <w:r>
          <w:instrText xml:space="preserve"> PAGE   \* MERGEFORMAT </w:instrText>
        </w:r>
        <w:r>
          <w:fldChar w:fldCharType="separate"/>
        </w:r>
        <w:r w:rsidR="00394265">
          <w:rPr>
            <w:noProof/>
          </w:rPr>
          <w:t>1</w:t>
        </w:r>
        <w:r>
          <w:rPr>
            <w:noProof/>
          </w:rPr>
          <w:fldChar w:fldCharType="end"/>
        </w:r>
      </w:p>
    </w:sdtContent>
  </w:sdt>
  <w:p w:rsidR="006D6EAA" w:rsidRDefault="006D6E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391" w:rsidRDefault="00C62391" w:rsidP="006D6EAA">
      <w:pPr>
        <w:spacing w:after="0" w:line="240" w:lineRule="auto"/>
      </w:pPr>
      <w:r>
        <w:separator/>
      </w:r>
    </w:p>
  </w:footnote>
  <w:footnote w:type="continuationSeparator" w:id="0">
    <w:p w:rsidR="00C62391" w:rsidRDefault="00C62391" w:rsidP="006D6E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85734"/>
    <w:multiLevelType w:val="hybridMultilevel"/>
    <w:tmpl w:val="02F25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9442F1"/>
    <w:multiLevelType w:val="multilevel"/>
    <w:tmpl w:val="D24E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AE1781"/>
    <w:multiLevelType w:val="multilevel"/>
    <w:tmpl w:val="A9FA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D86FC9"/>
    <w:multiLevelType w:val="multilevel"/>
    <w:tmpl w:val="A4E4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711BBA"/>
    <w:multiLevelType w:val="multilevel"/>
    <w:tmpl w:val="B844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2F3C24"/>
    <w:multiLevelType w:val="multilevel"/>
    <w:tmpl w:val="015A4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4D5920"/>
    <w:multiLevelType w:val="multilevel"/>
    <w:tmpl w:val="B2AA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6D1189"/>
    <w:multiLevelType w:val="hybridMultilevel"/>
    <w:tmpl w:val="592AF9F4"/>
    <w:lvl w:ilvl="0" w:tplc="CECAC806">
      <w:start w:val="1"/>
      <w:numFmt w:val="lowerRoman"/>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8D17B63"/>
    <w:multiLevelType w:val="multilevel"/>
    <w:tmpl w:val="ADB6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upperLetter"/>
        <w:lvlText w:val="%1."/>
        <w:lvlJc w:val="left"/>
      </w:lvl>
    </w:lvlOverride>
  </w:num>
  <w:num w:numId="2">
    <w:abstractNumId w:val="1"/>
    <w:lvlOverride w:ilvl="0">
      <w:lvl w:ilvl="0">
        <w:numFmt w:val="upperLetter"/>
        <w:lvlText w:val="%1."/>
        <w:lvlJc w:val="left"/>
      </w:lvl>
    </w:lvlOverride>
  </w:num>
  <w:num w:numId="3">
    <w:abstractNumId w:val="4"/>
    <w:lvlOverride w:ilvl="0">
      <w:lvl w:ilvl="0">
        <w:numFmt w:val="upperLetter"/>
        <w:lvlText w:val="%1."/>
        <w:lvlJc w:val="left"/>
      </w:lvl>
    </w:lvlOverride>
  </w:num>
  <w:num w:numId="4">
    <w:abstractNumId w:val="3"/>
    <w:lvlOverride w:ilvl="0">
      <w:lvl w:ilvl="0">
        <w:numFmt w:val="upperLetter"/>
        <w:lvlText w:val="%1."/>
        <w:lvlJc w:val="left"/>
      </w:lvl>
    </w:lvlOverride>
  </w:num>
  <w:num w:numId="5">
    <w:abstractNumId w:val="2"/>
    <w:lvlOverride w:ilvl="0">
      <w:lvl w:ilvl="0">
        <w:numFmt w:val="upperLetter"/>
        <w:lvlText w:val="%1."/>
        <w:lvlJc w:val="left"/>
      </w:lvl>
    </w:lvlOverride>
  </w:num>
  <w:num w:numId="6">
    <w:abstractNumId w:val="8"/>
    <w:lvlOverride w:ilvl="0">
      <w:lvl w:ilvl="0">
        <w:numFmt w:val="upperLetter"/>
        <w:lvlText w:val="%1."/>
        <w:lvlJc w:val="left"/>
      </w:lvl>
    </w:lvlOverride>
  </w:num>
  <w:num w:numId="7">
    <w:abstractNumId w:val="6"/>
    <w:lvlOverride w:ilvl="0">
      <w:lvl w:ilvl="0">
        <w:numFmt w:val="upperLetter"/>
        <w:lvlText w:val="%1."/>
        <w:lvlJc w:val="left"/>
      </w:lvl>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ECA"/>
    <w:rsid w:val="00016C66"/>
    <w:rsid w:val="000C516E"/>
    <w:rsid w:val="000C5A76"/>
    <w:rsid w:val="000D3586"/>
    <w:rsid w:val="00100D80"/>
    <w:rsid w:val="00105BF3"/>
    <w:rsid w:val="00133F09"/>
    <w:rsid w:val="0014635F"/>
    <w:rsid w:val="001C36E8"/>
    <w:rsid w:val="001C3C81"/>
    <w:rsid w:val="0021112B"/>
    <w:rsid w:val="00240FB7"/>
    <w:rsid w:val="002E11A4"/>
    <w:rsid w:val="002E2C9E"/>
    <w:rsid w:val="002F56DA"/>
    <w:rsid w:val="003634D9"/>
    <w:rsid w:val="0037438B"/>
    <w:rsid w:val="00380198"/>
    <w:rsid w:val="00394265"/>
    <w:rsid w:val="00395D8D"/>
    <w:rsid w:val="00397BB5"/>
    <w:rsid w:val="003B05D5"/>
    <w:rsid w:val="003B0C9C"/>
    <w:rsid w:val="003B33C0"/>
    <w:rsid w:val="003B53EC"/>
    <w:rsid w:val="003C0996"/>
    <w:rsid w:val="003F2926"/>
    <w:rsid w:val="003F55E3"/>
    <w:rsid w:val="00420DC1"/>
    <w:rsid w:val="004D537F"/>
    <w:rsid w:val="004D75B4"/>
    <w:rsid w:val="00540593"/>
    <w:rsid w:val="00547FD7"/>
    <w:rsid w:val="005617FD"/>
    <w:rsid w:val="005638A3"/>
    <w:rsid w:val="00594523"/>
    <w:rsid w:val="005A19EE"/>
    <w:rsid w:val="005A6DCE"/>
    <w:rsid w:val="005C7213"/>
    <w:rsid w:val="005F6FE3"/>
    <w:rsid w:val="006311EB"/>
    <w:rsid w:val="0065121E"/>
    <w:rsid w:val="006C0BE5"/>
    <w:rsid w:val="006D6EAA"/>
    <w:rsid w:val="006F55A5"/>
    <w:rsid w:val="0071181B"/>
    <w:rsid w:val="0075271D"/>
    <w:rsid w:val="007628C6"/>
    <w:rsid w:val="0077446A"/>
    <w:rsid w:val="0079400A"/>
    <w:rsid w:val="00797D41"/>
    <w:rsid w:val="007B16F9"/>
    <w:rsid w:val="007F1538"/>
    <w:rsid w:val="00813EAD"/>
    <w:rsid w:val="00823CF3"/>
    <w:rsid w:val="00837DA5"/>
    <w:rsid w:val="00853D37"/>
    <w:rsid w:val="008C5566"/>
    <w:rsid w:val="009A7223"/>
    <w:rsid w:val="00A47FE9"/>
    <w:rsid w:val="00A578C1"/>
    <w:rsid w:val="00AC3B3C"/>
    <w:rsid w:val="00AC5184"/>
    <w:rsid w:val="00AF0623"/>
    <w:rsid w:val="00AF21BD"/>
    <w:rsid w:val="00B162AA"/>
    <w:rsid w:val="00B4086F"/>
    <w:rsid w:val="00B428AD"/>
    <w:rsid w:val="00B4307B"/>
    <w:rsid w:val="00BC03D1"/>
    <w:rsid w:val="00BC2ED9"/>
    <w:rsid w:val="00C22F07"/>
    <w:rsid w:val="00C62391"/>
    <w:rsid w:val="00CA64A9"/>
    <w:rsid w:val="00CF6840"/>
    <w:rsid w:val="00D001EF"/>
    <w:rsid w:val="00D632A4"/>
    <w:rsid w:val="00DB1DEA"/>
    <w:rsid w:val="00E277FB"/>
    <w:rsid w:val="00E31670"/>
    <w:rsid w:val="00E51C60"/>
    <w:rsid w:val="00E91189"/>
    <w:rsid w:val="00E91D38"/>
    <w:rsid w:val="00F107D2"/>
    <w:rsid w:val="00F219A7"/>
    <w:rsid w:val="00F30578"/>
    <w:rsid w:val="00F52386"/>
    <w:rsid w:val="00FA0ECA"/>
    <w:rsid w:val="00FA1DA8"/>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A76"/>
    <w:pPr>
      <w:spacing w:before="100" w:beforeAutospacing="1" w:after="100" w:afterAutospacing="1" w:line="240" w:lineRule="auto"/>
    </w:pPr>
    <w:rPr>
      <w:rFonts w:ascii="Times New Roman" w:eastAsia="Times New Roman" w:hAnsi="Times New Roman" w:cs="Times New Roman"/>
      <w:sz w:val="24"/>
      <w:szCs w:val="24"/>
      <w:lang w:eastAsia="en-IN" w:bidi="sa-IN"/>
    </w:rPr>
  </w:style>
  <w:style w:type="paragraph" w:styleId="Header">
    <w:name w:val="header"/>
    <w:basedOn w:val="Normal"/>
    <w:link w:val="HeaderChar"/>
    <w:uiPriority w:val="99"/>
    <w:unhideWhenUsed/>
    <w:rsid w:val="006D6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EAA"/>
  </w:style>
  <w:style w:type="paragraph" w:styleId="Footer">
    <w:name w:val="footer"/>
    <w:basedOn w:val="Normal"/>
    <w:link w:val="FooterChar"/>
    <w:uiPriority w:val="99"/>
    <w:unhideWhenUsed/>
    <w:rsid w:val="006D6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EAA"/>
  </w:style>
  <w:style w:type="paragraph" w:styleId="ListParagraph">
    <w:name w:val="List Paragraph"/>
    <w:basedOn w:val="Normal"/>
    <w:uiPriority w:val="34"/>
    <w:qFormat/>
    <w:rsid w:val="003634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A76"/>
    <w:pPr>
      <w:spacing w:before="100" w:beforeAutospacing="1" w:after="100" w:afterAutospacing="1" w:line="240" w:lineRule="auto"/>
    </w:pPr>
    <w:rPr>
      <w:rFonts w:ascii="Times New Roman" w:eastAsia="Times New Roman" w:hAnsi="Times New Roman" w:cs="Times New Roman"/>
      <w:sz w:val="24"/>
      <w:szCs w:val="24"/>
      <w:lang w:eastAsia="en-IN" w:bidi="sa-IN"/>
    </w:rPr>
  </w:style>
  <w:style w:type="paragraph" w:styleId="Header">
    <w:name w:val="header"/>
    <w:basedOn w:val="Normal"/>
    <w:link w:val="HeaderChar"/>
    <w:uiPriority w:val="99"/>
    <w:unhideWhenUsed/>
    <w:rsid w:val="006D6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EAA"/>
  </w:style>
  <w:style w:type="paragraph" w:styleId="Footer">
    <w:name w:val="footer"/>
    <w:basedOn w:val="Normal"/>
    <w:link w:val="FooterChar"/>
    <w:uiPriority w:val="99"/>
    <w:unhideWhenUsed/>
    <w:rsid w:val="006D6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EAA"/>
  </w:style>
  <w:style w:type="paragraph" w:styleId="ListParagraph">
    <w:name w:val="List Paragraph"/>
    <w:basedOn w:val="Normal"/>
    <w:uiPriority w:val="34"/>
    <w:qFormat/>
    <w:rsid w:val="00363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155820">
      <w:bodyDiv w:val="1"/>
      <w:marLeft w:val="0"/>
      <w:marRight w:val="0"/>
      <w:marTop w:val="0"/>
      <w:marBottom w:val="0"/>
      <w:divBdr>
        <w:top w:val="none" w:sz="0" w:space="0" w:color="auto"/>
        <w:left w:val="none" w:sz="0" w:space="0" w:color="auto"/>
        <w:bottom w:val="none" w:sz="0" w:space="0" w:color="auto"/>
        <w:right w:val="none" w:sz="0" w:space="0" w:color="auto"/>
      </w:divBdr>
    </w:div>
    <w:div w:id="1660696498">
      <w:bodyDiv w:val="1"/>
      <w:marLeft w:val="0"/>
      <w:marRight w:val="0"/>
      <w:marTop w:val="0"/>
      <w:marBottom w:val="0"/>
      <w:divBdr>
        <w:top w:val="none" w:sz="0" w:space="0" w:color="auto"/>
        <w:left w:val="none" w:sz="0" w:space="0" w:color="auto"/>
        <w:bottom w:val="none" w:sz="0" w:space="0" w:color="auto"/>
        <w:right w:val="none" w:sz="0" w:space="0" w:color="auto"/>
      </w:divBdr>
    </w:div>
    <w:div w:id="1721829459">
      <w:bodyDiv w:val="1"/>
      <w:marLeft w:val="0"/>
      <w:marRight w:val="0"/>
      <w:marTop w:val="0"/>
      <w:marBottom w:val="0"/>
      <w:divBdr>
        <w:top w:val="none" w:sz="0" w:space="0" w:color="auto"/>
        <w:left w:val="none" w:sz="0" w:space="0" w:color="auto"/>
        <w:bottom w:val="none" w:sz="0" w:space="0" w:color="auto"/>
        <w:right w:val="none" w:sz="0" w:space="0" w:color="auto"/>
      </w:divBdr>
      <w:divsChild>
        <w:div w:id="1380591779">
          <w:marLeft w:val="0"/>
          <w:marRight w:val="0"/>
          <w:marTop w:val="0"/>
          <w:marBottom w:val="0"/>
          <w:divBdr>
            <w:top w:val="none" w:sz="0" w:space="0" w:color="auto"/>
            <w:left w:val="none" w:sz="0" w:space="0" w:color="auto"/>
            <w:bottom w:val="none" w:sz="0" w:space="0" w:color="auto"/>
            <w:right w:val="none" w:sz="0" w:space="0" w:color="auto"/>
          </w:divBdr>
        </w:div>
        <w:div w:id="174612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3147</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dc:creator>
  <cp:lastModifiedBy>KALA</cp:lastModifiedBy>
  <cp:revision>2</cp:revision>
  <dcterms:created xsi:type="dcterms:W3CDTF">2024-11-04T05:42:00Z</dcterms:created>
  <dcterms:modified xsi:type="dcterms:W3CDTF">2024-11-04T05:42:00Z</dcterms:modified>
</cp:coreProperties>
</file>